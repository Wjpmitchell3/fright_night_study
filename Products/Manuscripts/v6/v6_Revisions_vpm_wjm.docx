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3484AE98" w:rsidR="003A5F59" w:rsidRDefault="00D4234C" w:rsidP="00274B15">
      <w:pPr>
        <w:jc w:val="both"/>
        <w:rPr>
          <w:rFonts w:ascii="Times New Roman" w:hAnsi="Times New Roman"/>
          <w:sz w:val="22"/>
          <w:szCs w:val="22"/>
        </w:rPr>
      </w:pPr>
      <w:ins w:id="0" w:author="Billy Mitchell" w:date="2024-07-29T23:04:00Z" w16du:dateUtc="2024-07-30T03:04:00Z">
        <w:r>
          <w:rPr>
            <w:rFonts w:ascii="Times New Roman" w:hAnsi="Times New Roman"/>
            <w:sz w:val="22"/>
            <w:szCs w:val="22"/>
          </w:rPr>
          <w:t xml:space="preserve">We appreciate  the high-level feedback provided by Reviewer 1 </w:t>
        </w:r>
      </w:ins>
      <w:del w:id="1" w:author="Billy Mitchell" w:date="2024-07-29T23:05:00Z" w16du:dateUtc="2024-07-30T03:05:00Z">
        <w:r w:rsidR="001F4C5F" w:rsidDel="00D4234C">
          <w:rPr>
            <w:rFonts w:ascii="Times New Roman" w:hAnsi="Times New Roman"/>
            <w:sz w:val="22"/>
            <w:szCs w:val="22"/>
          </w:rPr>
          <w:delText>This reviewer provided high-level feedback regarding our manuscript</w:delText>
        </w:r>
      </w:del>
      <w:ins w:id="2" w:author="Vishnu P. Murty" w:date="2024-07-28T10:34:00Z" w16du:dateUtc="2024-07-28T14:34:00Z">
        <w:del w:id="3" w:author="Billy Mitchell" w:date="2024-07-29T23:05:00Z" w16du:dateUtc="2024-07-30T03:05:00Z">
          <w:r w:rsidR="00D81B16" w:rsidDel="00D4234C">
            <w:rPr>
              <w:rFonts w:ascii="Times New Roman" w:hAnsi="Times New Roman"/>
              <w:sz w:val="22"/>
              <w:szCs w:val="22"/>
            </w:rPr>
            <w:delText xml:space="preserve"> compared to the other reviewers.</w:delText>
          </w:r>
        </w:del>
      </w:ins>
      <w:ins w:id="4" w:author="Vishnu P. Murty" w:date="2024-07-28T10:36:00Z" w16du:dateUtc="2024-07-28T14:36:00Z">
        <w:del w:id="5" w:author="Billy Mitchell" w:date="2024-07-29T23:05:00Z" w16du:dateUtc="2024-07-30T03:05:00Z">
          <w:r w:rsidR="00D81B16" w:rsidDel="00D4234C">
            <w:rPr>
              <w:rFonts w:ascii="Times New Roman" w:hAnsi="Times New Roman"/>
              <w:sz w:val="22"/>
              <w:szCs w:val="22"/>
            </w:rPr>
            <w:delText xml:space="preserve"> Below, we</w:delText>
          </w:r>
        </w:del>
      </w:ins>
      <w:ins w:id="6" w:author="Billy Mitchell" w:date="2024-07-29T23:05:00Z" w16du:dateUtc="2024-07-30T03:05:00Z">
        <w:r>
          <w:rPr>
            <w:rFonts w:ascii="Times New Roman" w:hAnsi="Times New Roman"/>
            <w:sz w:val="22"/>
            <w:szCs w:val="22"/>
          </w:rPr>
          <w:t>and have</w:t>
        </w:r>
      </w:ins>
      <w:ins w:id="7" w:author="Vishnu P. Murty" w:date="2024-07-28T10:36:00Z" w16du:dateUtc="2024-07-28T14:36:00Z">
        <w:r w:rsidR="00D81B16">
          <w:rPr>
            <w:rFonts w:ascii="Times New Roman" w:hAnsi="Times New Roman"/>
            <w:sz w:val="22"/>
            <w:szCs w:val="22"/>
          </w:rPr>
          <w:t xml:space="preserve"> provide</w:t>
        </w:r>
      </w:ins>
      <w:ins w:id="8" w:author="Billy Mitchell" w:date="2024-07-29T23:05:00Z" w16du:dateUtc="2024-07-30T03:05:00Z">
        <w:r>
          <w:rPr>
            <w:rFonts w:ascii="Times New Roman" w:hAnsi="Times New Roman"/>
            <w:sz w:val="22"/>
            <w:szCs w:val="22"/>
          </w:rPr>
          <w:t>d</w:t>
        </w:r>
      </w:ins>
      <w:ins w:id="9" w:author="Vishnu P. Murty" w:date="2024-07-28T10:36:00Z" w16du:dateUtc="2024-07-28T14:36:00Z">
        <w:r w:rsidR="00D81B16">
          <w:rPr>
            <w:rFonts w:ascii="Times New Roman" w:hAnsi="Times New Roman"/>
            <w:sz w:val="22"/>
            <w:szCs w:val="22"/>
          </w:rPr>
          <w:t xml:space="preserve"> </w:t>
        </w:r>
        <w:del w:id="10" w:author="Billy Mitchell" w:date="2024-07-29T23:05:00Z" w16du:dateUtc="2024-07-30T03:05:00Z">
          <w:r w:rsidR="00D81B16" w:rsidDel="00D4234C">
            <w:rPr>
              <w:rFonts w:ascii="Times New Roman" w:hAnsi="Times New Roman"/>
              <w:sz w:val="22"/>
              <w:szCs w:val="22"/>
            </w:rPr>
            <w:delText xml:space="preserve">our responses </w:delText>
          </w:r>
        </w:del>
        <w:r w:rsidR="00D81B16">
          <w:rPr>
            <w:rFonts w:ascii="Times New Roman" w:hAnsi="Times New Roman"/>
            <w:sz w:val="22"/>
            <w:szCs w:val="22"/>
          </w:rPr>
          <w:t xml:space="preserve">to </w:t>
        </w:r>
        <w:del w:id="11" w:author="Billy Mitchell" w:date="2024-07-29T23:05:00Z" w16du:dateUtc="2024-07-30T03:05:00Z">
          <w:r w:rsidR="00D81B16" w:rsidDel="00D4234C">
            <w:rPr>
              <w:rFonts w:ascii="Times New Roman" w:hAnsi="Times New Roman"/>
              <w:sz w:val="22"/>
              <w:szCs w:val="22"/>
            </w:rPr>
            <w:delText>the raised</w:delText>
          </w:r>
        </w:del>
      </w:ins>
      <w:ins w:id="12" w:author="Billy Mitchell" w:date="2024-07-29T23:05:00Z" w16du:dateUtc="2024-07-30T03:05:00Z">
        <w:r>
          <w:rPr>
            <w:rFonts w:ascii="Times New Roman" w:hAnsi="Times New Roman"/>
            <w:sz w:val="22"/>
            <w:szCs w:val="22"/>
          </w:rPr>
          <w:t>each</w:t>
        </w:r>
      </w:ins>
      <w:ins w:id="13" w:author="Vishnu P. Murty" w:date="2024-07-28T10:36:00Z" w16du:dateUtc="2024-07-28T14:36:00Z">
        <w:r w:rsidR="00D81B16">
          <w:rPr>
            <w:rFonts w:ascii="Times New Roman" w:hAnsi="Times New Roman"/>
            <w:sz w:val="22"/>
            <w:szCs w:val="22"/>
          </w:rPr>
          <w:t xml:space="preserve"> critique</w:t>
        </w:r>
        <w:del w:id="14" w:author="Billy Mitchell" w:date="2024-07-29T23:05:00Z" w16du:dateUtc="2024-07-30T03:05:00Z">
          <w:r w:rsidR="00D81B16" w:rsidDel="00D4234C">
            <w:rPr>
              <w:rFonts w:ascii="Times New Roman" w:hAnsi="Times New Roman"/>
              <w:sz w:val="22"/>
              <w:szCs w:val="22"/>
            </w:rPr>
            <w:delText>s</w:delText>
          </w:r>
        </w:del>
        <w:del w:id="15" w:author="Billy Mitchell" w:date="2024-07-29T23:06:00Z" w16du:dateUtc="2024-07-30T03:06:00Z">
          <w:r w:rsidR="00D81B16" w:rsidDel="00D4234C">
            <w:rPr>
              <w:rFonts w:ascii="Times New Roman" w:hAnsi="Times New Roman"/>
              <w:sz w:val="22"/>
              <w:szCs w:val="22"/>
            </w:rPr>
            <w:delText xml:space="preserve"> on a line-by-line basis</w:delText>
          </w:r>
        </w:del>
        <w:r w:rsidR="00D81B16">
          <w:rPr>
            <w:rFonts w:ascii="Times New Roman" w:hAnsi="Times New Roman"/>
            <w:sz w:val="22"/>
            <w:szCs w:val="22"/>
          </w:rPr>
          <w:t>.</w:t>
        </w:r>
      </w:ins>
      <w:ins w:id="16" w:author="Vishnu P. Murty" w:date="2024-07-28T10:34:00Z" w16du:dateUtc="2024-07-28T14:34:00Z">
        <w:r w:rsidR="00D81B16">
          <w:rPr>
            <w:rFonts w:ascii="Times New Roman" w:hAnsi="Times New Roman"/>
            <w:sz w:val="22"/>
            <w:szCs w:val="22"/>
          </w:rPr>
          <w:t xml:space="preserve"> In some cases</w:t>
        </w:r>
      </w:ins>
      <w:ins w:id="17" w:author="Vishnu P. Murty" w:date="2024-07-28T10:35:00Z" w16du:dateUtc="2024-07-28T14:35:00Z">
        <w:r w:rsidR="00D81B16">
          <w:rPr>
            <w:rFonts w:ascii="Times New Roman" w:hAnsi="Times New Roman"/>
            <w:sz w:val="22"/>
            <w:szCs w:val="22"/>
          </w:rPr>
          <w:t xml:space="preserve">, we were not entirely sure </w:t>
        </w:r>
        <w:del w:id="18" w:author="Billy Mitchell" w:date="2024-07-29T23:06:00Z" w16du:dateUtc="2024-07-30T03:06:00Z">
          <w:r w:rsidR="00D81B16" w:rsidDel="00D4234C">
            <w:rPr>
              <w:rFonts w:ascii="Times New Roman" w:hAnsi="Times New Roman"/>
              <w:sz w:val="22"/>
              <w:szCs w:val="22"/>
            </w:rPr>
            <w:delText xml:space="preserve">of </w:delText>
          </w:r>
        </w:del>
        <w:r w:rsidR="00D81B16">
          <w:rPr>
            <w:rFonts w:ascii="Times New Roman" w:hAnsi="Times New Roman"/>
            <w:sz w:val="22"/>
            <w:szCs w:val="22"/>
          </w:rPr>
          <w:t>th</w:t>
        </w:r>
      </w:ins>
      <w:ins w:id="19" w:author="Billy Mitchell" w:date="2024-07-29T23:06:00Z" w16du:dateUtc="2024-07-30T03:06:00Z">
        <w:r>
          <w:rPr>
            <w:rFonts w:ascii="Times New Roman" w:hAnsi="Times New Roman"/>
            <w:sz w:val="22"/>
            <w:szCs w:val="22"/>
          </w:rPr>
          <w:t>at we had interpreted the</w:t>
        </w:r>
      </w:ins>
      <w:ins w:id="20" w:author="Vishnu P. Murty" w:date="2024-07-28T10:35:00Z" w16du:dateUtc="2024-07-28T14:35:00Z">
        <w:del w:id="21" w:author="Billy Mitchell" w:date="2024-07-29T23:06:00Z" w16du:dateUtc="2024-07-30T03:06:00Z">
          <w:r w:rsidR="00D81B16" w:rsidDel="00D4234C">
            <w:rPr>
              <w:rFonts w:ascii="Times New Roman" w:hAnsi="Times New Roman"/>
              <w:sz w:val="22"/>
              <w:szCs w:val="22"/>
            </w:rPr>
            <w:delText>e</w:delText>
          </w:r>
        </w:del>
        <w:r w:rsidR="00D81B16">
          <w:rPr>
            <w:rFonts w:ascii="Times New Roman" w:hAnsi="Times New Roman"/>
            <w:sz w:val="22"/>
            <w:szCs w:val="22"/>
          </w:rPr>
          <w:t xml:space="preserve"> reviewer’s request</w:t>
        </w:r>
      </w:ins>
      <w:ins w:id="22" w:author="Billy Mitchell" w:date="2024-07-29T23:06:00Z" w16du:dateUtc="2024-07-30T03:06:00Z">
        <w:r>
          <w:rPr>
            <w:rFonts w:ascii="Times New Roman" w:hAnsi="Times New Roman"/>
            <w:sz w:val="22"/>
            <w:szCs w:val="22"/>
          </w:rPr>
          <w:t xml:space="preserve"> as intended</w:t>
        </w:r>
      </w:ins>
      <w:ins w:id="23" w:author="Vishnu P. Murty" w:date="2024-07-28T10:36:00Z" w16du:dateUtc="2024-07-28T14:36:00Z">
        <w:r w:rsidR="00D81B16">
          <w:rPr>
            <w:rFonts w:ascii="Times New Roman" w:hAnsi="Times New Roman"/>
            <w:sz w:val="22"/>
            <w:szCs w:val="22"/>
          </w:rPr>
          <w:t xml:space="preserve">. In these instances, </w:t>
        </w:r>
      </w:ins>
      <w:ins w:id="24" w:author="Vishnu P. Murty" w:date="2024-07-28T10:35:00Z" w16du:dateUtc="2024-07-28T14:35:00Z">
        <w:r w:rsidR="00D81B16">
          <w:rPr>
            <w:rFonts w:ascii="Times New Roman" w:hAnsi="Times New Roman"/>
            <w:sz w:val="22"/>
            <w:szCs w:val="22"/>
          </w:rPr>
          <w:t>we start our response</w:t>
        </w:r>
      </w:ins>
      <w:ins w:id="25" w:author="Vishnu P. Murty" w:date="2024-07-28T10:36:00Z" w16du:dateUtc="2024-07-28T14:36:00Z">
        <w:r w:rsidR="00D81B16">
          <w:rPr>
            <w:rFonts w:ascii="Times New Roman" w:hAnsi="Times New Roman"/>
            <w:sz w:val="22"/>
            <w:szCs w:val="22"/>
          </w:rPr>
          <w:t xml:space="preserve"> with our interpretation of the critique. </w:t>
        </w:r>
      </w:ins>
      <w:del w:id="26" w:author="Vishnu P. Murty" w:date="2024-07-28T10:34:00Z" w16du:dateUtc="2024-07-28T14:34:00Z">
        <w:r w:rsidR="001A12E1" w:rsidDel="00D81B16">
          <w:rPr>
            <w:rFonts w:ascii="Times New Roman" w:hAnsi="Times New Roman"/>
            <w:sz w:val="22"/>
            <w:szCs w:val="22"/>
          </w:rPr>
          <w:delText>,</w:delText>
        </w:r>
      </w:del>
      <w:del w:id="27" w:author="Vishnu P. Murty" w:date="2024-07-28T10:35:00Z" w16du:dateUtc="2024-07-28T14:35:00Z">
        <w:r w:rsidR="001A12E1" w:rsidDel="00D81B16">
          <w:rPr>
            <w:rFonts w:ascii="Times New Roman" w:hAnsi="Times New Roman"/>
            <w:sz w:val="22"/>
            <w:szCs w:val="22"/>
          </w:rPr>
          <w:delText xml:space="preserve"> which makes it difficult to respond to point-by-point as I had with other reviewers. </w:delText>
        </w:r>
        <w:r w:rsidR="00274B15" w:rsidDel="00D81B16">
          <w:rPr>
            <w:rFonts w:ascii="Times New Roman" w:hAnsi="Times New Roman"/>
            <w:sz w:val="22"/>
            <w:szCs w:val="22"/>
          </w:rPr>
          <w:delText xml:space="preserve">As such, we will go through the review line-by-line to address each </w:delText>
        </w:r>
        <w:r w:rsidR="003A5F59" w:rsidDel="00D81B16">
          <w:rPr>
            <w:rFonts w:ascii="Times New Roman" w:hAnsi="Times New Roman"/>
            <w:sz w:val="22"/>
            <w:szCs w:val="22"/>
          </w:rPr>
          <w:delText>critique but</w:delText>
        </w:r>
        <w:r w:rsidR="00274B15" w:rsidDel="00D81B16">
          <w:rPr>
            <w:rFonts w:ascii="Times New Roman" w:hAnsi="Times New Roman"/>
            <w:sz w:val="22"/>
            <w:szCs w:val="22"/>
          </w:rPr>
          <w:delText xml:space="preserve"> will note if the point had already been addressed in a previous response</w:delText>
        </w:r>
        <w:r w:rsidR="001B66AC" w:rsidDel="00D81B16">
          <w:rPr>
            <w:rFonts w:ascii="Times New Roman" w:hAnsi="Times New Roman"/>
            <w:sz w:val="22"/>
            <w:szCs w:val="22"/>
          </w:rPr>
          <w:delText xml:space="preserve">. </w:delText>
        </w:r>
      </w:del>
      <w:r w:rsidR="001B66AC">
        <w:rPr>
          <w:rFonts w:ascii="Times New Roman" w:hAnsi="Times New Roman"/>
          <w:sz w:val="22"/>
          <w:szCs w:val="22"/>
        </w:rPr>
        <w:t>All following references to page numbers will refer to the tracked changes version of the manuscript</w:t>
      </w:r>
      <w:r w:rsidR="001F4C5F">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6A093FF" w:rsidR="00274B15" w:rsidRPr="004668D2" w:rsidRDefault="00274B15" w:rsidP="00274B15">
      <w:pPr>
        <w:jc w:val="both"/>
        <w:rPr>
          <w:rFonts w:ascii="Times New Roman" w:hAnsi="Times New Roman"/>
          <w:i/>
          <w:iCs/>
          <w:sz w:val="22"/>
          <w:szCs w:val="22"/>
        </w:rPr>
      </w:pPr>
      <w:r w:rsidRPr="004668D2">
        <w:rPr>
          <w:rFonts w:ascii="Times New Roman" w:hAnsi="Times New Roman"/>
          <w:sz w:val="22"/>
          <w:szCs w:val="22"/>
        </w:rPr>
        <w:t>“</w:t>
      </w:r>
      <w:r w:rsidR="008F41A9" w:rsidRPr="004668D2">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sidR="0003157C" w:rsidRPr="0003157C">
        <w:rPr>
          <w:rFonts w:ascii="Times New Roman" w:hAnsi="Times New Roman"/>
          <w:i/>
          <w:iCs/>
          <w:sz w:val="22"/>
          <w:szCs w:val="22"/>
        </w:rPr>
        <w:t xml:space="preserve"> </w:t>
      </w:r>
      <w:r w:rsidR="0003157C" w:rsidRPr="00274B15">
        <w:rPr>
          <w:rFonts w:ascii="Times New Roman" w:hAnsi="Times New Roman"/>
          <w:i/>
          <w:iCs/>
          <w:sz w:val="22"/>
          <w:szCs w:val="22"/>
        </w:rPr>
        <w:t xml:space="preserve">In this study, intensity is a measured variable (not a manipulated </w:t>
      </w:r>
      <w:proofErr w:type="gramStart"/>
      <w:r w:rsidR="0003157C" w:rsidRPr="00274B15">
        <w:rPr>
          <w:rFonts w:ascii="Times New Roman" w:hAnsi="Times New Roman"/>
          <w:i/>
          <w:iCs/>
          <w:sz w:val="22"/>
          <w:szCs w:val="22"/>
        </w:rPr>
        <w:t>one)</w:t>
      </w:r>
      <w:r w:rsidR="0003157C">
        <w:rPr>
          <w:rFonts w:ascii="Times New Roman" w:hAnsi="Times New Roman"/>
          <w:i/>
          <w:iCs/>
          <w:sz w:val="22"/>
          <w:szCs w:val="22"/>
        </w:rPr>
        <w:t>…</w:t>
      </w:r>
      <w:proofErr w:type="gramEnd"/>
      <w:r w:rsidRPr="004668D2">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F5D03A5" w14:textId="2AF33F84" w:rsidR="006007E5" w:rsidRDefault="00274B15" w:rsidP="002E4C2D">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6007E5">
        <w:rPr>
          <w:rFonts w:ascii="Times New Roman" w:hAnsi="Times New Roman"/>
          <w:sz w:val="22"/>
          <w:szCs w:val="22"/>
        </w:rPr>
        <w:t xml:space="preserve">This critique, as we have read it, </w:t>
      </w:r>
      <w:del w:id="28" w:author="Vishnu P. Murty" w:date="2024-07-28T10:37:00Z" w16du:dateUtc="2024-07-28T14:37:00Z">
        <w:r w:rsidR="006007E5" w:rsidDel="00D81B16">
          <w:rPr>
            <w:rFonts w:ascii="Times New Roman" w:hAnsi="Times New Roman"/>
            <w:sz w:val="22"/>
            <w:szCs w:val="22"/>
          </w:rPr>
          <w:delText xml:space="preserve">argues </w:delText>
        </w:r>
      </w:del>
      <w:ins w:id="29" w:author="Vishnu P. Murty" w:date="2024-07-28T10:37:00Z" w16du:dateUtc="2024-07-28T14:37:00Z">
        <w:r w:rsidR="00D81B16">
          <w:rPr>
            <w:rFonts w:ascii="Times New Roman" w:hAnsi="Times New Roman"/>
            <w:sz w:val="22"/>
            <w:szCs w:val="22"/>
          </w:rPr>
          <w:t xml:space="preserve">raises a concern </w:t>
        </w:r>
      </w:ins>
      <w:r w:rsidR="006007E5">
        <w:rPr>
          <w:rFonts w:ascii="Times New Roman" w:hAnsi="Times New Roman"/>
          <w:sz w:val="22"/>
          <w:szCs w:val="22"/>
        </w:rPr>
        <w:t xml:space="preserve">that we have </w:t>
      </w:r>
      <w:del w:id="30" w:author="Billy Mitchell" w:date="2024-07-29T23:07:00Z" w16du:dateUtc="2024-07-30T03:07:00Z">
        <w:r w:rsidR="006007E5" w:rsidDel="00D4234C">
          <w:rPr>
            <w:rFonts w:ascii="Times New Roman" w:hAnsi="Times New Roman"/>
            <w:sz w:val="22"/>
            <w:szCs w:val="22"/>
          </w:rPr>
          <w:delText>inappropriately</w:delText>
        </w:r>
      </w:del>
      <w:ins w:id="31" w:author="Billy Mitchell" w:date="2024-07-29T23:07:00Z" w16du:dateUtc="2024-07-30T03:07:00Z">
        <w:r w:rsidR="00D4234C">
          <w:rPr>
            <w:rFonts w:ascii="Times New Roman" w:hAnsi="Times New Roman"/>
            <w:sz w:val="22"/>
            <w:szCs w:val="22"/>
          </w:rPr>
          <w:t>incorrectly</w:t>
        </w:r>
      </w:ins>
      <w:r w:rsidR="006007E5">
        <w:rPr>
          <w:rFonts w:ascii="Times New Roman" w:hAnsi="Times New Roman"/>
          <w:sz w:val="22"/>
          <w:szCs w:val="22"/>
        </w:rPr>
        <w:t xml:space="preserve"> framed our predictor variable of interest as experimentally </w:t>
      </w:r>
      <w:r w:rsidR="006007E5" w:rsidRPr="004668D2">
        <w:rPr>
          <w:rFonts w:ascii="Times New Roman" w:hAnsi="Times New Roman"/>
          <w:sz w:val="22"/>
          <w:szCs w:val="22"/>
        </w:rPr>
        <w:t>manipulated</w:t>
      </w:r>
      <w:r w:rsidR="006007E5">
        <w:rPr>
          <w:rFonts w:ascii="Times New Roman" w:hAnsi="Times New Roman"/>
          <w:sz w:val="22"/>
          <w:szCs w:val="22"/>
        </w:rPr>
        <w:t xml:space="preserve"> rather than observed. </w:t>
      </w:r>
      <w:ins w:id="32" w:author="Vishnu P. Murty" w:date="2024-07-28T10:38:00Z" w16du:dateUtc="2024-07-28T14:38:00Z">
        <w:r w:rsidR="00D81B16">
          <w:rPr>
            <w:rFonts w:ascii="Times New Roman" w:hAnsi="Times New Roman"/>
            <w:sz w:val="22"/>
            <w:szCs w:val="22"/>
          </w:rPr>
          <w:t xml:space="preserve">In response, we have modified our language throughout the manuscript and further specified our comparisons to </w:t>
        </w:r>
        <w:proofErr w:type="spellStart"/>
        <w:r w:rsidR="00D81B16">
          <w:rPr>
            <w:rFonts w:ascii="Times New Roman" w:hAnsi="Times New Roman"/>
            <w:sz w:val="22"/>
            <w:szCs w:val="22"/>
          </w:rPr>
          <w:t>Sheppes’s</w:t>
        </w:r>
        <w:proofErr w:type="spellEnd"/>
        <w:r w:rsidR="00D81B16">
          <w:rPr>
            <w:rFonts w:ascii="Times New Roman" w:hAnsi="Times New Roman"/>
            <w:sz w:val="22"/>
            <w:szCs w:val="22"/>
          </w:rPr>
          <w:t xml:space="preserve"> work. </w:t>
        </w:r>
      </w:ins>
      <w:ins w:id="33" w:author="Vishnu P. Murty" w:date="2024-07-28T10:43:00Z" w16du:dateUtc="2024-07-28T14:43:00Z">
        <w:r w:rsidR="00D81B16">
          <w:rPr>
            <w:rFonts w:ascii="Times New Roman" w:hAnsi="Times New Roman"/>
            <w:sz w:val="22"/>
            <w:szCs w:val="22"/>
          </w:rPr>
          <w:t xml:space="preserve">Further, we provide a </w:t>
        </w:r>
      </w:ins>
      <w:ins w:id="34" w:author="Vishnu P. Murty" w:date="2024-07-28T10:44:00Z" w16du:dateUtc="2024-07-28T14:44:00Z">
        <w:r w:rsidR="00D81B16">
          <w:rPr>
            <w:rFonts w:ascii="Times New Roman" w:hAnsi="Times New Roman"/>
            <w:sz w:val="22"/>
            <w:szCs w:val="22"/>
          </w:rPr>
          <w:t xml:space="preserve">post-hoc analysis using a manipulated variable, albeit at low resolution, which provides an analytical procedure more closely related to the original </w:t>
        </w:r>
        <w:proofErr w:type="spellStart"/>
        <w:r w:rsidR="00D81B16">
          <w:rPr>
            <w:rFonts w:ascii="Times New Roman" w:hAnsi="Times New Roman"/>
            <w:sz w:val="22"/>
            <w:szCs w:val="22"/>
          </w:rPr>
          <w:t>Sheppes’s</w:t>
        </w:r>
        <w:proofErr w:type="spellEnd"/>
        <w:r w:rsidR="00D81B16">
          <w:rPr>
            <w:rFonts w:ascii="Times New Roman" w:hAnsi="Times New Roman"/>
            <w:sz w:val="22"/>
            <w:szCs w:val="22"/>
          </w:rPr>
          <w:t xml:space="preserve"> work.</w:t>
        </w:r>
      </w:ins>
      <w:del w:id="35" w:author="Vishnu P. Murty" w:date="2024-07-28T10:38:00Z" w16du:dateUtc="2024-07-28T14:38:00Z">
        <w:r w:rsidR="006007E5" w:rsidDel="00D81B16">
          <w:rPr>
            <w:rFonts w:ascii="Times New Roman" w:hAnsi="Times New Roman"/>
            <w:sz w:val="22"/>
            <w:szCs w:val="22"/>
          </w:rPr>
          <w:delText>However, we are not sure whether the reviewer interpreted our variable in this way because of the language we had used or because of our comparison to Sheppes’s work. As such, we respond to both.</w:delText>
        </w:r>
      </w:del>
    </w:p>
    <w:p w14:paraId="1A2F8286" w14:textId="77777777" w:rsidR="006007E5" w:rsidRDefault="006007E5" w:rsidP="002E4C2D">
      <w:pPr>
        <w:ind w:left="720"/>
        <w:jc w:val="both"/>
        <w:rPr>
          <w:rFonts w:ascii="Times New Roman" w:hAnsi="Times New Roman"/>
          <w:sz w:val="22"/>
          <w:szCs w:val="22"/>
        </w:rPr>
      </w:pPr>
    </w:p>
    <w:p w14:paraId="4B2ECCD2" w14:textId="798B4199" w:rsidR="004668D2" w:rsidRDefault="006007E5" w:rsidP="004668D2">
      <w:pPr>
        <w:ind w:left="720"/>
        <w:jc w:val="both"/>
        <w:rPr>
          <w:rFonts w:ascii="Times New Roman" w:hAnsi="Times New Roman"/>
          <w:sz w:val="22"/>
          <w:szCs w:val="22"/>
        </w:rPr>
      </w:pPr>
      <w:r>
        <w:rPr>
          <w:rFonts w:ascii="Times New Roman" w:hAnsi="Times New Roman"/>
          <w:sz w:val="22"/>
          <w:szCs w:val="22"/>
        </w:rPr>
        <w:t>We make comparisons to “</w:t>
      </w:r>
      <w:proofErr w:type="spellStart"/>
      <w:r>
        <w:rPr>
          <w:rFonts w:ascii="Times New Roman" w:hAnsi="Times New Roman"/>
          <w:sz w:val="22"/>
          <w:szCs w:val="22"/>
        </w:rPr>
        <w:t>Sheppes</w:t>
      </w:r>
      <w:proofErr w:type="spellEnd"/>
      <w:r>
        <w:rPr>
          <w:rFonts w:ascii="Times New Roman" w:hAnsi="Times New Roman"/>
          <w:sz w:val="22"/>
          <w:szCs w:val="22"/>
        </w:rPr>
        <w:t xml:space="preserve">[’s] foundational work” not because we </w:t>
      </w:r>
      <w:r w:rsidR="0064466A">
        <w:rPr>
          <w:rFonts w:ascii="Times New Roman" w:hAnsi="Times New Roman"/>
          <w:sz w:val="22"/>
          <w:szCs w:val="22"/>
        </w:rPr>
        <w:t>believe</w:t>
      </w:r>
      <w:r>
        <w:rPr>
          <w:rFonts w:ascii="Times New Roman" w:hAnsi="Times New Roman"/>
          <w:sz w:val="22"/>
          <w:szCs w:val="22"/>
        </w:rPr>
        <w:t xml:space="preserve"> that standardized ratings represent a</w:t>
      </w:r>
      <w:del w:id="36" w:author="Vishnu P. Murty" w:date="2024-07-28T10:39:00Z" w16du:dateUtc="2024-07-28T14:39:00Z">
        <w:r w:rsidDel="00D81B16">
          <w:rPr>
            <w:rFonts w:ascii="Times New Roman" w:hAnsi="Times New Roman"/>
            <w:sz w:val="22"/>
            <w:szCs w:val="22"/>
          </w:rPr>
          <w:delText>n</w:delText>
        </w:r>
      </w:del>
      <w:r>
        <w:rPr>
          <w:rFonts w:ascii="Times New Roman" w:hAnsi="Times New Roman"/>
          <w:sz w:val="22"/>
          <w:szCs w:val="22"/>
        </w:rPr>
        <w:t xml:space="preserve"> </w:t>
      </w:r>
      <w:del w:id="37" w:author="Vishnu P. Murty" w:date="2024-07-28T10:39:00Z" w16du:dateUtc="2024-07-28T14:39:00Z">
        <w:r w:rsidDel="00D81B16">
          <w:rPr>
            <w:rFonts w:ascii="Times New Roman" w:hAnsi="Times New Roman"/>
            <w:sz w:val="22"/>
            <w:szCs w:val="22"/>
          </w:rPr>
          <w:delText>apples-to-apples</w:delText>
        </w:r>
      </w:del>
      <w:ins w:id="38" w:author="Vishnu P. Murty" w:date="2024-07-28T10:39:00Z" w16du:dateUtc="2024-07-28T14:39:00Z">
        <w:r w:rsidR="00D81B16">
          <w:rPr>
            <w:rFonts w:ascii="Times New Roman" w:hAnsi="Times New Roman"/>
            <w:sz w:val="22"/>
            <w:szCs w:val="22"/>
          </w:rPr>
          <w:t>direct</w:t>
        </w:r>
      </w:ins>
      <w:r>
        <w:rPr>
          <w:rFonts w:ascii="Times New Roman" w:hAnsi="Times New Roman"/>
          <w:sz w:val="22"/>
          <w:szCs w:val="22"/>
        </w:rPr>
        <w:t xml:space="preserve"> comparison to idiographic self-report metrics, but simply because </w:t>
      </w:r>
      <w:ins w:id="39" w:author="Vishnu P. Murty" w:date="2024-07-28T10:39:00Z" w16du:dateUtc="2024-07-28T14:39:00Z">
        <w:r w:rsidR="00D81B16">
          <w:rPr>
            <w:rFonts w:ascii="Times New Roman" w:hAnsi="Times New Roman"/>
            <w:sz w:val="22"/>
            <w:szCs w:val="22"/>
          </w:rPr>
          <w:t xml:space="preserve">conceptually </w:t>
        </w:r>
      </w:ins>
      <w:r>
        <w:rPr>
          <w:rFonts w:ascii="Times New Roman" w:hAnsi="Times New Roman"/>
          <w:sz w:val="22"/>
          <w:szCs w:val="22"/>
        </w:rPr>
        <w:t>it is the preeminent standard to which almost all emotion regulation</w:t>
      </w:r>
      <w:r w:rsidR="0064466A">
        <w:rPr>
          <w:rFonts w:ascii="Times New Roman" w:hAnsi="Times New Roman"/>
          <w:sz w:val="22"/>
          <w:szCs w:val="22"/>
        </w:rPr>
        <w:t xml:space="preserve"> strategy</w:t>
      </w:r>
      <w:r>
        <w:rPr>
          <w:rFonts w:ascii="Times New Roman" w:hAnsi="Times New Roman"/>
          <w:sz w:val="22"/>
          <w:szCs w:val="22"/>
        </w:rPr>
        <w:t xml:space="preserve"> research is currently being contrasted to. </w:t>
      </w:r>
      <w:r w:rsidR="00355D7B">
        <w:rPr>
          <w:rFonts w:ascii="Times New Roman" w:hAnsi="Times New Roman"/>
          <w:sz w:val="22"/>
          <w:szCs w:val="22"/>
        </w:rPr>
        <w:t>With very</w:t>
      </w:r>
      <w:r w:rsidR="004742AC">
        <w:rPr>
          <w:rFonts w:ascii="Times New Roman" w:hAnsi="Times New Roman"/>
          <w:sz w:val="22"/>
          <w:szCs w:val="22"/>
        </w:rPr>
        <w:t xml:space="preserve"> few</w:t>
      </w:r>
      <w:r w:rsidR="00355D7B">
        <w:rPr>
          <w:rFonts w:ascii="Times New Roman" w:hAnsi="Times New Roman"/>
          <w:sz w:val="22"/>
          <w:szCs w:val="22"/>
        </w:rPr>
        <w:t xml:space="preserve"> other studies, as recently noted by Specker, </w:t>
      </w:r>
      <w:proofErr w:type="spellStart"/>
      <w:r w:rsidR="00355D7B">
        <w:rPr>
          <w:rFonts w:ascii="Times New Roman" w:hAnsi="Times New Roman"/>
          <w:sz w:val="22"/>
          <w:szCs w:val="22"/>
        </w:rPr>
        <w:t>Sheppes</w:t>
      </w:r>
      <w:proofErr w:type="spellEnd"/>
      <w:r w:rsidR="00355D7B">
        <w:rPr>
          <w:rFonts w:ascii="Times New Roman" w:hAnsi="Times New Roman"/>
          <w:sz w:val="22"/>
          <w:szCs w:val="22"/>
        </w:rPr>
        <w:t xml:space="preserve">, and Nickerson (2024), </w:t>
      </w:r>
      <w:r w:rsidR="009D3246">
        <w:rPr>
          <w:rFonts w:ascii="Times New Roman" w:hAnsi="Times New Roman"/>
          <w:sz w:val="22"/>
          <w:szCs w:val="22"/>
        </w:rPr>
        <w:t>in the extant literature th</w:t>
      </w:r>
      <w:r w:rsidR="004742AC">
        <w:rPr>
          <w:rFonts w:ascii="Times New Roman" w:hAnsi="Times New Roman"/>
          <w:sz w:val="22"/>
          <w:szCs w:val="22"/>
        </w:rPr>
        <w:t>at</w:t>
      </w:r>
      <w:r w:rsidR="009D3246">
        <w:rPr>
          <w:rFonts w:ascii="Times New Roman" w:hAnsi="Times New Roman"/>
          <w:sz w:val="22"/>
          <w:szCs w:val="22"/>
        </w:rPr>
        <w:t xml:space="preserve"> </w:t>
      </w:r>
      <w:r w:rsidR="00355D7B">
        <w:rPr>
          <w:rFonts w:ascii="Times New Roman" w:hAnsi="Times New Roman"/>
          <w:sz w:val="22"/>
          <w:szCs w:val="22"/>
        </w:rPr>
        <w:t>use subjects’ self-reported emotional experiences as predictors of emotion regulation</w:t>
      </w:r>
      <w:r w:rsidR="009D3246">
        <w:rPr>
          <w:rFonts w:ascii="Times New Roman" w:hAnsi="Times New Roman"/>
          <w:sz w:val="22"/>
          <w:szCs w:val="22"/>
        </w:rPr>
        <w:t xml:space="preserve">, the </w:t>
      </w:r>
      <w:proofErr w:type="spellStart"/>
      <w:r w:rsidR="009D3246">
        <w:rPr>
          <w:rFonts w:ascii="Times New Roman" w:hAnsi="Times New Roman"/>
          <w:sz w:val="22"/>
          <w:szCs w:val="22"/>
        </w:rPr>
        <w:t>Sheppes</w:t>
      </w:r>
      <w:proofErr w:type="spellEnd"/>
      <w:r w:rsidR="009D3246">
        <w:rPr>
          <w:rFonts w:ascii="Times New Roman" w:hAnsi="Times New Roman"/>
          <w:sz w:val="22"/>
          <w:szCs w:val="22"/>
        </w:rPr>
        <w:t xml:space="preserve"> paradigms</w:t>
      </w:r>
      <w:r w:rsidR="004742AC">
        <w:rPr>
          <w:rFonts w:ascii="Times New Roman" w:hAnsi="Times New Roman"/>
          <w:sz w:val="22"/>
          <w:szCs w:val="22"/>
        </w:rPr>
        <w:t xml:space="preserve"> remains the closest conceptual contrast</w:t>
      </w:r>
      <w:r w:rsidR="0064466A">
        <w:rPr>
          <w:rFonts w:ascii="Times New Roman" w:hAnsi="Times New Roman"/>
          <w:sz w:val="22"/>
          <w:szCs w:val="22"/>
        </w:rPr>
        <w:t xml:space="preserve"> to contextualize our results, even if we deviate from one another regarding experimental control.</w:t>
      </w:r>
      <w:r w:rsidR="004668D2">
        <w:rPr>
          <w:rFonts w:ascii="Times New Roman" w:hAnsi="Times New Roman"/>
          <w:sz w:val="22"/>
          <w:szCs w:val="22"/>
        </w:rPr>
        <w:t xml:space="preserve"> </w:t>
      </w:r>
      <w:r w:rsidR="00781311">
        <w:rPr>
          <w:rFonts w:ascii="Times New Roman" w:hAnsi="Times New Roman"/>
          <w:sz w:val="22"/>
          <w:szCs w:val="22"/>
        </w:rPr>
        <w:t>As we view it, t</w:t>
      </w:r>
      <w:r w:rsidR="0064466A">
        <w:rPr>
          <w:rFonts w:ascii="Times New Roman" w:hAnsi="Times New Roman"/>
          <w:sz w:val="22"/>
          <w:szCs w:val="22"/>
        </w:rPr>
        <w:t xml:space="preserve">he models are still </w:t>
      </w:r>
      <w:r w:rsidR="00781311">
        <w:rPr>
          <w:rFonts w:ascii="Times New Roman" w:hAnsi="Times New Roman"/>
          <w:sz w:val="22"/>
          <w:szCs w:val="22"/>
        </w:rPr>
        <w:t>similar in the phenomena and associations they intend to represent – using emotional intensity (whether that be standardized or non-standardized) to predict emotion regulation (whether that be usage or choice)</w:t>
      </w:r>
      <w:r w:rsidR="0079567F">
        <w:rPr>
          <w:rFonts w:ascii="Times New Roman" w:hAnsi="Times New Roman"/>
          <w:sz w:val="22"/>
          <w:szCs w:val="22"/>
        </w:rPr>
        <w:t>. T</w:t>
      </w:r>
      <w:r w:rsidR="00781311">
        <w:rPr>
          <w:rFonts w:ascii="Times New Roman" w:hAnsi="Times New Roman"/>
          <w:sz w:val="22"/>
          <w:szCs w:val="22"/>
        </w:rPr>
        <w:t xml:space="preserve">hey </w:t>
      </w:r>
      <w:r w:rsidR="004668D2">
        <w:rPr>
          <w:rFonts w:ascii="Times New Roman" w:hAnsi="Times New Roman"/>
          <w:sz w:val="22"/>
          <w:szCs w:val="22"/>
        </w:rPr>
        <w:t xml:space="preserve">primarily </w:t>
      </w:r>
      <w:r w:rsidR="00781311">
        <w:rPr>
          <w:rFonts w:ascii="Times New Roman" w:hAnsi="Times New Roman"/>
          <w:sz w:val="22"/>
          <w:szCs w:val="22"/>
        </w:rPr>
        <w:t>differ in how they prioritize external and internal validity when modeling the target phenomena</w:t>
      </w:r>
      <w:r w:rsidR="0021038D">
        <w:rPr>
          <w:rFonts w:ascii="Times New Roman" w:hAnsi="Times New Roman"/>
          <w:sz w:val="22"/>
          <w:szCs w:val="22"/>
        </w:rPr>
        <w:t xml:space="preserve"> and attending to the effects of this difference is a central goal of this manuscript</w:t>
      </w:r>
      <w:r w:rsidR="00781311">
        <w:rPr>
          <w:rFonts w:ascii="Times New Roman" w:hAnsi="Times New Roman"/>
          <w:sz w:val="22"/>
          <w:szCs w:val="22"/>
        </w:rPr>
        <w:t xml:space="preserve">. </w:t>
      </w:r>
      <w:r w:rsidR="004668D2">
        <w:rPr>
          <w:rFonts w:ascii="Times New Roman" w:hAnsi="Times New Roman"/>
          <w:sz w:val="22"/>
          <w:szCs w:val="22"/>
        </w:rPr>
        <w:t>Therefore, we think that the comparison is valid</w:t>
      </w:r>
      <w:ins w:id="40" w:author="Vishnu P. Murty" w:date="2024-07-28T10:40:00Z" w16du:dateUtc="2024-07-28T14:40:00Z">
        <w:r w:rsidR="00D81B16">
          <w:rPr>
            <w:rFonts w:ascii="Times New Roman" w:hAnsi="Times New Roman"/>
            <w:sz w:val="22"/>
            <w:szCs w:val="22"/>
          </w:rPr>
          <w:t xml:space="preserve"> and </w:t>
        </w:r>
      </w:ins>
      <w:del w:id="41" w:author="Vishnu P. Murty" w:date="2024-07-28T10:40:00Z" w16du:dateUtc="2024-07-28T14:40:00Z">
        <w:r w:rsidR="004668D2" w:rsidDel="00D81B16">
          <w:rPr>
            <w:rFonts w:ascii="Times New Roman" w:hAnsi="Times New Roman"/>
            <w:sz w:val="22"/>
            <w:szCs w:val="22"/>
          </w:rPr>
          <w:delText xml:space="preserve">, </w:delText>
        </w:r>
      </w:del>
      <w:r w:rsidR="004668D2">
        <w:rPr>
          <w:rFonts w:ascii="Times New Roman" w:hAnsi="Times New Roman"/>
          <w:sz w:val="22"/>
          <w:szCs w:val="22"/>
        </w:rPr>
        <w:t>important</w:t>
      </w:r>
      <w:ins w:id="42" w:author="Vishnu P. Murty" w:date="2024-07-28T10:40:00Z" w16du:dateUtc="2024-07-28T14:40:00Z">
        <w:r w:rsidR="00D81B16">
          <w:rPr>
            <w:rFonts w:ascii="Times New Roman" w:hAnsi="Times New Roman"/>
            <w:sz w:val="22"/>
            <w:szCs w:val="22"/>
          </w:rPr>
          <w:t>. To ensure that we are not giving the impression that our predictor in Study</w:t>
        </w:r>
      </w:ins>
      <w:del w:id="43" w:author="Vishnu P. Murty" w:date="2024-07-28T10:40:00Z" w16du:dateUtc="2024-07-28T14:40:00Z">
        <w:r w:rsidR="004668D2" w:rsidDel="00D81B16">
          <w:rPr>
            <w:rFonts w:ascii="Times New Roman" w:hAnsi="Times New Roman"/>
            <w:sz w:val="22"/>
            <w:szCs w:val="22"/>
          </w:rPr>
          <w:delText>, and does not on its own give the impression that our predictor in Study</w:delText>
        </w:r>
      </w:del>
      <w:r w:rsidR="004668D2">
        <w:rPr>
          <w:rFonts w:ascii="Times New Roman" w:hAnsi="Times New Roman"/>
          <w:sz w:val="22"/>
          <w:szCs w:val="22"/>
        </w:rPr>
        <w:t xml:space="preserve"> 1 was experimentally manipulated</w:t>
      </w:r>
      <w:ins w:id="44" w:author="Vishnu P. Murty" w:date="2024-07-28T10:40:00Z" w16du:dateUtc="2024-07-28T14:40:00Z">
        <w:r w:rsidR="00D81B16">
          <w:rPr>
            <w:rFonts w:ascii="Times New Roman" w:hAnsi="Times New Roman"/>
            <w:sz w:val="22"/>
            <w:szCs w:val="22"/>
          </w:rPr>
          <w:t>,</w:t>
        </w:r>
      </w:ins>
      <w:del w:id="45" w:author="Vishnu P. Murty" w:date="2024-07-28T10:40:00Z" w16du:dateUtc="2024-07-28T14:40:00Z">
        <w:r w:rsidR="004668D2" w:rsidDel="00D81B16">
          <w:rPr>
            <w:rFonts w:ascii="Times New Roman" w:hAnsi="Times New Roman"/>
            <w:sz w:val="22"/>
            <w:szCs w:val="22"/>
          </w:rPr>
          <w:delText>.</w:delText>
        </w:r>
      </w:del>
      <w:r w:rsidR="00530569">
        <w:rPr>
          <w:rFonts w:ascii="Times New Roman" w:hAnsi="Times New Roman"/>
          <w:sz w:val="22"/>
          <w:szCs w:val="22"/>
        </w:rPr>
        <w:t xml:space="preserve"> </w:t>
      </w:r>
      <w:del w:id="46" w:author="Vishnu P. Murty" w:date="2024-07-28T10:40:00Z" w16du:dateUtc="2024-07-28T14:40:00Z">
        <w:r w:rsidR="004668D2" w:rsidDel="00D81B16">
          <w:rPr>
            <w:rFonts w:ascii="Times New Roman" w:hAnsi="Times New Roman"/>
            <w:sz w:val="22"/>
            <w:szCs w:val="22"/>
          </w:rPr>
          <w:delText xml:space="preserve">However, to make this as clear as possible, </w:delText>
        </w:r>
      </w:del>
      <w:r w:rsidR="004668D2">
        <w:rPr>
          <w:rFonts w:ascii="Times New Roman" w:hAnsi="Times New Roman"/>
          <w:sz w:val="22"/>
          <w:szCs w:val="22"/>
        </w:rPr>
        <w:t>we added additional statements to emphasize the differences between this study and previous studies on pages 6, 9, 20, 27, 31, and 53.</w:t>
      </w:r>
    </w:p>
    <w:p w14:paraId="71E4DB74" w14:textId="77777777" w:rsidR="004668D2" w:rsidRDefault="004668D2" w:rsidP="00781311">
      <w:pPr>
        <w:ind w:left="720"/>
        <w:jc w:val="both"/>
        <w:rPr>
          <w:rFonts w:ascii="Times New Roman" w:hAnsi="Times New Roman"/>
          <w:sz w:val="22"/>
          <w:szCs w:val="22"/>
        </w:rPr>
      </w:pPr>
    </w:p>
    <w:p w14:paraId="446BBFD8" w14:textId="73ABF3E3" w:rsidR="00781311" w:rsidRPr="00274B15" w:rsidRDefault="004668D2" w:rsidP="00781311">
      <w:pPr>
        <w:ind w:left="720"/>
        <w:jc w:val="both"/>
        <w:rPr>
          <w:rFonts w:ascii="Times New Roman" w:hAnsi="Times New Roman"/>
          <w:sz w:val="22"/>
          <w:szCs w:val="22"/>
        </w:rPr>
      </w:pPr>
      <w:r>
        <w:rPr>
          <w:rFonts w:ascii="Times New Roman" w:hAnsi="Times New Roman"/>
          <w:sz w:val="22"/>
          <w:szCs w:val="22"/>
        </w:rPr>
        <w:t>In response to this critique, we had also reviewed the language we used to describe this variable. We</w:t>
      </w:r>
      <w:ins w:id="47" w:author="Vishnu P. Murty" w:date="2024-07-28T10:41:00Z" w16du:dateUtc="2024-07-28T14:41:00Z">
        <w:r w:rsidR="00D81B16">
          <w:rPr>
            <w:rFonts w:ascii="Times New Roman" w:hAnsi="Times New Roman"/>
            <w:sz w:val="22"/>
            <w:szCs w:val="22"/>
          </w:rPr>
          <w:t xml:space="preserve"> believe we used</w:t>
        </w:r>
      </w:ins>
      <w:r>
        <w:rPr>
          <w:rFonts w:ascii="Times New Roman" w:hAnsi="Times New Roman"/>
          <w:sz w:val="22"/>
          <w:szCs w:val="22"/>
        </w:rPr>
        <w:t xml:space="preserve"> </w:t>
      </w:r>
      <w:del w:id="48" w:author="Vishnu P. Murty" w:date="2024-07-28T10:41:00Z" w16du:dateUtc="2024-07-28T14:41:00Z">
        <w:r w:rsidDel="00D81B16">
          <w:rPr>
            <w:rFonts w:ascii="Times New Roman" w:hAnsi="Times New Roman"/>
            <w:sz w:val="22"/>
            <w:szCs w:val="22"/>
          </w:rPr>
          <w:delText>did</w:delText>
        </w:r>
        <w:r w:rsidR="0079567F" w:rsidDel="00D81B16">
          <w:rPr>
            <w:rFonts w:ascii="Times New Roman" w:hAnsi="Times New Roman"/>
            <w:sz w:val="22"/>
            <w:szCs w:val="22"/>
          </w:rPr>
          <w:delText xml:space="preserve"> not</w:delText>
        </w:r>
        <w:r w:rsidDel="00D81B16">
          <w:rPr>
            <w:rFonts w:ascii="Times New Roman" w:hAnsi="Times New Roman"/>
            <w:sz w:val="22"/>
            <w:szCs w:val="22"/>
          </w:rPr>
          <w:delText xml:space="preserve"> identify any </w:delText>
        </w:r>
      </w:del>
      <w:r>
        <w:rPr>
          <w:rFonts w:ascii="Times New Roman" w:hAnsi="Times New Roman"/>
          <w:sz w:val="22"/>
          <w:szCs w:val="22"/>
        </w:rPr>
        <w:t>language that</w:t>
      </w:r>
      <w:ins w:id="49" w:author="Vishnu P. Murty" w:date="2024-07-28T10:41:00Z" w16du:dateUtc="2024-07-28T14:41:00Z">
        <w:r w:rsidR="00D81B16">
          <w:rPr>
            <w:rFonts w:ascii="Times New Roman" w:hAnsi="Times New Roman"/>
            <w:sz w:val="22"/>
            <w:szCs w:val="22"/>
          </w:rPr>
          <w:t xml:space="preserve"> accurately describes</w:t>
        </w:r>
      </w:ins>
      <w:del w:id="50" w:author="Vishnu P. Murty" w:date="2024-07-28T10:41:00Z" w16du:dateUtc="2024-07-28T14:41:00Z">
        <w:r w:rsidDel="00D81B16">
          <w:rPr>
            <w:rFonts w:ascii="Times New Roman" w:hAnsi="Times New Roman"/>
            <w:sz w:val="22"/>
            <w:szCs w:val="22"/>
          </w:rPr>
          <w:delText>, to us, seemed to imply</w:delText>
        </w:r>
        <w:r w:rsidR="0079567F" w:rsidDel="00D81B16">
          <w:rPr>
            <w:rFonts w:ascii="Times New Roman" w:hAnsi="Times New Roman"/>
            <w:sz w:val="22"/>
            <w:szCs w:val="22"/>
          </w:rPr>
          <w:delText xml:space="preserve"> an inaccurate</w:delText>
        </w:r>
      </w:del>
      <w:ins w:id="51" w:author="Vishnu P. Murty" w:date="2024-07-28T10:41:00Z" w16du:dateUtc="2024-07-28T14:41:00Z">
        <w:r w:rsidR="00D81B16">
          <w:rPr>
            <w:rFonts w:ascii="Times New Roman" w:hAnsi="Times New Roman"/>
            <w:sz w:val="22"/>
            <w:szCs w:val="22"/>
          </w:rPr>
          <w:t xml:space="preserve"> the</w:t>
        </w:r>
      </w:ins>
      <w:r w:rsidR="0079567F">
        <w:rPr>
          <w:rFonts w:ascii="Times New Roman" w:hAnsi="Times New Roman"/>
          <w:sz w:val="22"/>
          <w:szCs w:val="22"/>
        </w:rPr>
        <w:t xml:space="preserve"> amount of</w:t>
      </w:r>
      <w:r>
        <w:rPr>
          <w:rFonts w:ascii="Times New Roman" w:hAnsi="Times New Roman"/>
          <w:sz w:val="22"/>
          <w:szCs w:val="22"/>
        </w:rPr>
        <w:t xml:space="preserve"> experimental control</w:t>
      </w:r>
      <w:del w:id="52" w:author="Vishnu P. Murty" w:date="2024-07-28T10:41:00Z" w16du:dateUtc="2024-07-28T14:41:00Z">
        <w:r w:rsidR="0079567F" w:rsidDel="00D81B16">
          <w:rPr>
            <w:rFonts w:ascii="Times New Roman" w:hAnsi="Times New Roman"/>
            <w:sz w:val="22"/>
            <w:szCs w:val="22"/>
          </w:rPr>
          <w:delText xml:space="preserve"> was present</w:delText>
        </w:r>
      </w:del>
      <w:ins w:id="53" w:author="Vishnu P. Murty" w:date="2024-07-28T10:42:00Z" w16du:dateUtc="2024-07-28T14:42:00Z">
        <w:r w:rsidR="00D81B16">
          <w:rPr>
            <w:rFonts w:ascii="Times New Roman" w:hAnsi="Times New Roman"/>
            <w:sz w:val="22"/>
            <w:szCs w:val="22"/>
          </w:rPr>
          <w:t xml:space="preserve">. If there are specific examples, we would be happy to make those corrections. </w:t>
        </w:r>
      </w:ins>
      <w:del w:id="54" w:author="Vishnu P. Murty" w:date="2024-07-28T10:42:00Z" w16du:dateUtc="2024-07-28T14:42:00Z">
        <w:r w:rsidDel="00D81B16">
          <w:rPr>
            <w:rFonts w:ascii="Times New Roman" w:hAnsi="Times New Roman"/>
            <w:sz w:val="22"/>
            <w:szCs w:val="22"/>
          </w:rPr>
          <w:delText>,</w:delText>
        </w:r>
      </w:del>
      <w:ins w:id="55" w:author="Vishnu P. Murty" w:date="2024-07-28T10:42:00Z" w16du:dateUtc="2024-07-28T14:42:00Z">
        <w:r w:rsidR="00D81B16">
          <w:rPr>
            <w:rFonts w:ascii="Times New Roman" w:hAnsi="Times New Roman"/>
            <w:sz w:val="22"/>
            <w:szCs w:val="22"/>
          </w:rPr>
          <w:t xml:space="preserve">Notably, </w:t>
        </w:r>
      </w:ins>
      <w:del w:id="56" w:author="Vishnu P. Murty" w:date="2024-07-28T10:42:00Z" w16du:dateUtc="2024-07-28T14:42:00Z">
        <w:r w:rsidDel="00D81B16">
          <w:rPr>
            <w:rFonts w:ascii="Times New Roman" w:hAnsi="Times New Roman"/>
            <w:sz w:val="22"/>
            <w:szCs w:val="22"/>
          </w:rPr>
          <w:delText xml:space="preserve"> but we would be happy to make corrections if specific examples were cited. W</w:delText>
        </w:r>
        <w:r w:rsidR="00781311" w:rsidDel="00D81B16">
          <w:rPr>
            <w:rFonts w:ascii="Times New Roman" w:hAnsi="Times New Roman"/>
            <w:sz w:val="22"/>
            <w:szCs w:val="22"/>
          </w:rPr>
          <w:delText xml:space="preserve">e do </w:delText>
        </w:r>
        <w:r w:rsidR="006007E5" w:rsidDel="00D81B16">
          <w:rPr>
            <w:rFonts w:ascii="Times New Roman" w:hAnsi="Times New Roman"/>
            <w:sz w:val="22"/>
            <w:szCs w:val="22"/>
          </w:rPr>
          <w:delText xml:space="preserve">explicitly note </w:delText>
        </w:r>
        <w:r w:rsidR="00781311" w:rsidDel="00D81B16">
          <w:rPr>
            <w:rFonts w:ascii="Times New Roman" w:hAnsi="Times New Roman"/>
            <w:sz w:val="22"/>
            <w:szCs w:val="22"/>
          </w:rPr>
          <w:delText xml:space="preserve">in our manuscript </w:delText>
        </w:r>
        <w:r w:rsidR="006007E5" w:rsidDel="00D81B16">
          <w:rPr>
            <w:rFonts w:ascii="Times New Roman" w:hAnsi="Times New Roman"/>
            <w:sz w:val="22"/>
            <w:szCs w:val="22"/>
          </w:rPr>
          <w:delText>that</w:delText>
        </w:r>
      </w:del>
      <w:ins w:id="57" w:author="Vishnu P. Murty" w:date="2024-07-28T10:42:00Z" w16du:dateUtc="2024-07-28T14:42:00Z">
        <w:r w:rsidR="00D81B16">
          <w:rPr>
            <w:rFonts w:ascii="Times New Roman" w:hAnsi="Times New Roman"/>
            <w:sz w:val="22"/>
            <w:szCs w:val="22"/>
          </w:rPr>
          <w:t>we describe</w:t>
        </w:r>
      </w:ins>
      <w:r w:rsidR="006007E5">
        <w:rPr>
          <w:rFonts w:ascii="Times New Roman" w:hAnsi="Times New Roman"/>
          <w:sz w:val="22"/>
          <w:szCs w:val="22"/>
        </w:rPr>
        <w:t xml:space="preserve"> our approach </w:t>
      </w:r>
      <w:del w:id="58" w:author="Vishnu P. Murty" w:date="2024-07-28T10:42:00Z" w16du:dateUtc="2024-07-28T14:42:00Z">
        <w:r w:rsidR="006007E5" w:rsidDel="00D81B16">
          <w:rPr>
            <w:rFonts w:ascii="Times New Roman" w:hAnsi="Times New Roman"/>
            <w:sz w:val="22"/>
            <w:szCs w:val="22"/>
          </w:rPr>
          <w:delText xml:space="preserve">is </w:delText>
        </w:r>
      </w:del>
      <w:ins w:id="59" w:author="Vishnu P. Murty" w:date="2024-07-28T10:42:00Z" w16du:dateUtc="2024-07-28T14:42:00Z">
        <w:r w:rsidR="00D81B16">
          <w:rPr>
            <w:rFonts w:ascii="Times New Roman" w:hAnsi="Times New Roman"/>
            <w:sz w:val="22"/>
            <w:szCs w:val="22"/>
          </w:rPr>
          <w:t xml:space="preserve">as </w:t>
        </w:r>
      </w:ins>
      <w:r w:rsidR="006007E5">
        <w:rPr>
          <w:rFonts w:ascii="Times New Roman" w:hAnsi="Times New Roman"/>
          <w:sz w:val="22"/>
          <w:szCs w:val="22"/>
        </w:rPr>
        <w:t xml:space="preserve">observational and that </w:t>
      </w:r>
      <w:r>
        <w:rPr>
          <w:rFonts w:ascii="Times New Roman" w:hAnsi="Times New Roman"/>
          <w:sz w:val="22"/>
          <w:szCs w:val="22"/>
        </w:rPr>
        <w:t xml:space="preserve">Study 1 </w:t>
      </w:r>
      <w:r w:rsidR="006007E5">
        <w:rPr>
          <w:rFonts w:ascii="Times New Roman" w:hAnsi="Times New Roman"/>
          <w:sz w:val="22"/>
          <w:szCs w:val="22"/>
        </w:rPr>
        <w:t>emotion intensity is not experimentally manipulated (e.g., “</w:t>
      </w:r>
      <w:r w:rsidR="006007E5" w:rsidRPr="001B66AC">
        <w:rPr>
          <w:rFonts w:ascii="Times New Roman" w:hAnsi="Times New Roman"/>
          <w:i/>
          <w:iCs/>
          <w:sz w:val="22"/>
          <w:szCs w:val="22"/>
        </w:rPr>
        <w:t>It must be noted that we did not directly manipulate emotional intensity within this design</w:t>
      </w:r>
      <w:r w:rsidR="006007E5">
        <w:rPr>
          <w:rFonts w:ascii="Times New Roman" w:hAnsi="Times New Roman"/>
          <w:sz w:val="22"/>
          <w:szCs w:val="22"/>
        </w:rPr>
        <w:t xml:space="preserve">…”, pg. 53). When describing both our hypotheses and model compositions, we are careful to avoid language that suggests causality or experimental control. </w:t>
      </w:r>
      <w:r w:rsidR="00781311">
        <w:rPr>
          <w:rFonts w:ascii="Times New Roman" w:hAnsi="Times New Roman"/>
          <w:sz w:val="22"/>
          <w:szCs w:val="22"/>
        </w:rPr>
        <w:t>For example, we use t</w:t>
      </w:r>
      <w:r w:rsidR="006007E5">
        <w:rPr>
          <w:rFonts w:ascii="Times New Roman" w:hAnsi="Times New Roman"/>
          <w:sz w:val="22"/>
          <w:szCs w:val="22"/>
        </w:rPr>
        <w:t>erms like ‘associated’ (“</w:t>
      </w:r>
      <w:r w:rsidR="006007E5" w:rsidRPr="002E4C2D">
        <w:rPr>
          <w:rFonts w:ascii="Times New Roman" w:hAnsi="Times New Roman"/>
          <w:i/>
          <w:iCs/>
          <w:sz w:val="22"/>
          <w:szCs w:val="22"/>
        </w:rPr>
        <w:t>Study 1 tested whether the emotional intensity of negatively-</w:t>
      </w:r>
      <w:proofErr w:type="spellStart"/>
      <w:r w:rsidR="006007E5" w:rsidRPr="002E4C2D">
        <w:rPr>
          <w:rFonts w:ascii="Times New Roman" w:hAnsi="Times New Roman"/>
          <w:i/>
          <w:iCs/>
          <w:sz w:val="22"/>
          <w:szCs w:val="22"/>
        </w:rPr>
        <w:t>valenced</w:t>
      </w:r>
      <w:proofErr w:type="spellEnd"/>
      <w:r w:rsidR="006007E5" w:rsidRPr="002E4C2D">
        <w:rPr>
          <w:rFonts w:ascii="Times New Roman" w:hAnsi="Times New Roman"/>
          <w:i/>
          <w:iCs/>
          <w:sz w:val="22"/>
          <w:szCs w:val="22"/>
        </w:rPr>
        <w:t xml:space="preserve"> events </w:t>
      </w:r>
      <w:r w:rsidR="006007E5" w:rsidRPr="00D4234C">
        <w:rPr>
          <w:rFonts w:ascii="Times New Roman" w:hAnsi="Times New Roman"/>
          <w:i/>
          <w:iCs/>
          <w:sz w:val="22"/>
          <w:szCs w:val="22"/>
          <w:u w:val="single"/>
          <w:rPrChange w:id="60" w:author="Billy Mitchell" w:date="2024-07-29T23:09:00Z" w16du:dateUtc="2024-07-30T03:09:00Z">
            <w:rPr>
              <w:rFonts w:ascii="Times New Roman" w:hAnsi="Times New Roman"/>
              <w:b/>
              <w:bCs/>
              <w:i/>
              <w:iCs/>
              <w:sz w:val="22"/>
              <w:szCs w:val="22"/>
              <w:u w:val="single"/>
            </w:rPr>
          </w:rPrChange>
        </w:rPr>
        <w:t>was</w:t>
      </w:r>
      <w:r w:rsidR="006007E5" w:rsidRPr="00D4234C">
        <w:rPr>
          <w:rFonts w:ascii="Times New Roman" w:hAnsi="Times New Roman"/>
          <w:i/>
          <w:iCs/>
          <w:sz w:val="22"/>
          <w:szCs w:val="22"/>
          <w:u w:val="single"/>
        </w:rPr>
        <w:t xml:space="preserve"> </w:t>
      </w:r>
      <w:r w:rsidR="006007E5" w:rsidRPr="00D4234C">
        <w:rPr>
          <w:rFonts w:ascii="Times New Roman" w:hAnsi="Times New Roman"/>
          <w:i/>
          <w:iCs/>
          <w:sz w:val="22"/>
          <w:szCs w:val="22"/>
          <w:u w:val="single"/>
          <w:rPrChange w:id="61" w:author="Billy Mitchell" w:date="2024-07-29T23:09:00Z" w16du:dateUtc="2024-07-30T03:09:00Z">
            <w:rPr>
              <w:rFonts w:ascii="Times New Roman" w:hAnsi="Times New Roman"/>
              <w:b/>
              <w:bCs/>
              <w:i/>
              <w:iCs/>
              <w:sz w:val="22"/>
              <w:szCs w:val="22"/>
              <w:u w:val="single"/>
            </w:rPr>
          </w:rPrChange>
        </w:rPr>
        <w:t>associated with</w:t>
      </w:r>
      <w:r w:rsidR="006007E5" w:rsidRPr="002E4C2D">
        <w:rPr>
          <w:rFonts w:ascii="Times New Roman" w:hAnsi="Times New Roman"/>
          <w:i/>
          <w:iCs/>
          <w:sz w:val="22"/>
          <w:szCs w:val="22"/>
        </w:rPr>
        <w:t xml:space="preserve"> the likelihood …</w:t>
      </w:r>
      <w:r w:rsidR="006007E5" w:rsidRPr="002E4C2D">
        <w:rPr>
          <w:rFonts w:ascii="Times New Roman" w:hAnsi="Times New Roman"/>
          <w:sz w:val="22"/>
          <w:szCs w:val="22"/>
        </w:rPr>
        <w:t>”</w:t>
      </w:r>
      <w:r w:rsidR="006007E5" w:rsidRPr="002E4C2D">
        <w:rPr>
          <w:rFonts w:ascii="Times New Roman" w:hAnsi="Times New Roman"/>
          <w:i/>
          <w:iCs/>
          <w:sz w:val="22"/>
          <w:szCs w:val="22"/>
        </w:rPr>
        <w:t>,</w:t>
      </w:r>
      <w:r w:rsidR="006007E5">
        <w:rPr>
          <w:rFonts w:ascii="Times New Roman" w:hAnsi="Times New Roman"/>
          <w:sz w:val="22"/>
          <w:szCs w:val="22"/>
        </w:rPr>
        <w:t xml:space="preserve"> pg. 11) rather than terms like ‘</w:t>
      </w:r>
      <w:proofErr w:type="gramStart"/>
      <w:r w:rsidR="006007E5">
        <w:rPr>
          <w:rFonts w:ascii="Times New Roman" w:hAnsi="Times New Roman"/>
          <w:sz w:val="22"/>
          <w:szCs w:val="22"/>
        </w:rPr>
        <w:t>causes’</w:t>
      </w:r>
      <w:proofErr w:type="gramEnd"/>
      <w:r w:rsidR="006007E5">
        <w:rPr>
          <w:rFonts w:ascii="Times New Roman" w:hAnsi="Times New Roman"/>
          <w:sz w:val="22"/>
          <w:szCs w:val="22"/>
        </w:rPr>
        <w:t>.</w:t>
      </w:r>
      <w:r w:rsidR="00781311">
        <w:rPr>
          <w:rFonts w:ascii="Times New Roman" w:hAnsi="Times New Roman"/>
          <w:sz w:val="22"/>
          <w:szCs w:val="22"/>
        </w:rPr>
        <w:t xml:space="preserve"> </w:t>
      </w:r>
      <w:r w:rsidR="0079567F">
        <w:rPr>
          <w:rFonts w:ascii="Times New Roman" w:hAnsi="Times New Roman"/>
          <w:sz w:val="22"/>
          <w:szCs w:val="22"/>
        </w:rPr>
        <w:t xml:space="preserve">We have also added a statement acknowledging that </w:t>
      </w:r>
      <w:r w:rsidR="0079567F" w:rsidRPr="0079567F">
        <w:rPr>
          <w:rFonts w:ascii="Times New Roman" w:hAnsi="Times New Roman"/>
          <w:sz w:val="22"/>
          <w:szCs w:val="22"/>
        </w:rPr>
        <w:t xml:space="preserve">having access to standardized ratings would have been an excellent supplementary </w:t>
      </w:r>
      <w:r w:rsidR="0079567F">
        <w:rPr>
          <w:rFonts w:ascii="Times New Roman" w:hAnsi="Times New Roman"/>
          <w:sz w:val="22"/>
          <w:szCs w:val="22"/>
        </w:rPr>
        <w:t xml:space="preserve">opportunity and </w:t>
      </w:r>
      <w:r w:rsidR="0079567F" w:rsidRPr="0079567F">
        <w:rPr>
          <w:rFonts w:ascii="Times New Roman" w:hAnsi="Times New Roman"/>
          <w:sz w:val="22"/>
          <w:szCs w:val="22"/>
        </w:rPr>
        <w:t>reasons why we weren’t able to achieve that</w:t>
      </w:r>
      <w:r w:rsidR="0079567F">
        <w:rPr>
          <w:rFonts w:ascii="Times New Roman" w:hAnsi="Times New Roman"/>
          <w:sz w:val="22"/>
          <w:szCs w:val="22"/>
        </w:rPr>
        <w:t xml:space="preserve"> on</w:t>
      </w:r>
      <w:r w:rsidR="0079567F" w:rsidRPr="0079567F">
        <w:rPr>
          <w:rFonts w:ascii="Times New Roman" w:hAnsi="Times New Roman"/>
          <w:sz w:val="22"/>
          <w:szCs w:val="22"/>
        </w:rPr>
        <w:t xml:space="preserve"> page 53</w:t>
      </w:r>
      <w:del w:id="62" w:author="Billy Mitchell" w:date="2024-07-29T23:10:00Z" w16du:dateUtc="2024-07-30T03:10:00Z">
        <w:r w:rsidR="0079567F" w:rsidRPr="0079567F" w:rsidDel="00D4234C">
          <w:rPr>
            <w:rFonts w:ascii="Times New Roman" w:hAnsi="Times New Roman"/>
            <w:sz w:val="22"/>
            <w:szCs w:val="22"/>
          </w:rPr>
          <w:delText>,</w:delText>
        </w:r>
        <w:r w:rsidR="0079567F" w:rsidDel="00D4234C">
          <w:rPr>
            <w:rFonts w:ascii="Times New Roman" w:hAnsi="Times New Roman"/>
            <w:sz w:val="22"/>
            <w:szCs w:val="22"/>
          </w:rPr>
          <w:delText xml:space="preserve"> though, we </w:delText>
        </w:r>
        <w:r w:rsidR="0079567F" w:rsidDel="00D4234C">
          <w:rPr>
            <w:rFonts w:ascii="Times New Roman" w:hAnsi="Times New Roman"/>
            <w:sz w:val="22"/>
            <w:szCs w:val="22"/>
          </w:rPr>
          <w:lastRenderedPageBreak/>
          <w:delText>do still contend that using standardized ratings</w:delText>
        </w:r>
        <w:r w:rsidR="0079567F" w:rsidRPr="0079567F" w:rsidDel="00D4234C">
          <w:rPr>
            <w:rFonts w:ascii="Times New Roman" w:hAnsi="Times New Roman"/>
            <w:sz w:val="22"/>
            <w:szCs w:val="22"/>
          </w:rPr>
          <w:delText xml:space="preserve"> alone would not be in line with the larger goals of this project.</w:delText>
        </w:r>
      </w:del>
      <w:ins w:id="63" w:author="Billy Mitchell" w:date="2024-07-29T23:10:00Z" w16du:dateUtc="2024-07-30T03:10:00Z">
        <w:r w:rsidR="00D4234C">
          <w:rPr>
            <w:rFonts w:ascii="Times New Roman" w:hAnsi="Times New Roman"/>
            <w:sz w:val="22"/>
            <w:szCs w:val="22"/>
          </w:rPr>
          <w:t>\.</w:t>
        </w:r>
      </w:ins>
      <w:r w:rsidR="0079567F" w:rsidRPr="0079567F">
        <w:rPr>
          <w:rFonts w:ascii="Times New Roman" w:hAnsi="Times New Roman"/>
          <w:sz w:val="22"/>
          <w:szCs w:val="22"/>
        </w:rPr>
        <w:t xml:space="preserve"> </w:t>
      </w:r>
      <w:r>
        <w:rPr>
          <w:rFonts w:ascii="Times New Roman" w:hAnsi="Times New Roman"/>
          <w:sz w:val="22"/>
          <w:szCs w:val="22"/>
        </w:rPr>
        <w:t xml:space="preserve">Lack of experimental control was a concern cited by previous reviewers (See our exchanges with Reviewers </w:t>
      </w:r>
      <w:r w:rsidR="0003157C">
        <w:rPr>
          <w:rFonts w:ascii="Times New Roman" w:hAnsi="Times New Roman"/>
          <w:sz w:val="22"/>
          <w:szCs w:val="22"/>
        </w:rPr>
        <w:t>3</w:t>
      </w:r>
      <w:r>
        <w:rPr>
          <w:rFonts w:ascii="Times New Roman" w:hAnsi="Times New Roman"/>
          <w:sz w:val="22"/>
          <w:szCs w:val="22"/>
        </w:rPr>
        <w:t>) and we had previously modified our manuscript to most accurately reflect our observational approach</w:t>
      </w:r>
      <w:r w:rsidR="0079567F">
        <w:rPr>
          <w:rFonts w:ascii="Times New Roman" w:hAnsi="Times New Roman"/>
          <w:sz w:val="22"/>
          <w:szCs w:val="22"/>
        </w:rPr>
        <w:t>. T</w:t>
      </w:r>
      <w:r>
        <w:rPr>
          <w:rFonts w:ascii="Times New Roman" w:hAnsi="Times New Roman"/>
          <w:sz w:val="22"/>
          <w:szCs w:val="22"/>
        </w:rPr>
        <w:t xml:space="preserve">here may still be some examples of </w:t>
      </w:r>
      <w:r w:rsidR="0003157C">
        <w:rPr>
          <w:rFonts w:ascii="Times New Roman" w:hAnsi="Times New Roman"/>
          <w:sz w:val="22"/>
          <w:szCs w:val="22"/>
        </w:rPr>
        <w:t xml:space="preserve">inaccurate language, which again if noted, we would be happy to correct. </w:t>
      </w:r>
    </w:p>
    <w:p w14:paraId="0BC92A77" w14:textId="77777777" w:rsidR="002E4C2D" w:rsidRDefault="002E4C2D" w:rsidP="004668D2">
      <w:pPr>
        <w:jc w:val="both"/>
        <w:rPr>
          <w:rFonts w:ascii="Times New Roman" w:hAnsi="Times New Roman"/>
          <w:sz w:val="22"/>
          <w:szCs w:val="22"/>
        </w:rPr>
      </w:pPr>
    </w:p>
    <w:p w14:paraId="7F06C005" w14:textId="0AB1981B" w:rsidR="00274B15" w:rsidRDefault="00274B15" w:rsidP="00274B15">
      <w:pPr>
        <w:jc w:val="both"/>
        <w:rPr>
          <w:rFonts w:ascii="Times New Roman" w:hAnsi="Times New Roman"/>
          <w:sz w:val="22"/>
          <w:szCs w:val="22"/>
        </w:rPr>
      </w:pPr>
      <w:r>
        <w:rPr>
          <w:rFonts w:ascii="Times New Roman" w:hAnsi="Times New Roman"/>
          <w:i/>
          <w:iCs/>
          <w:sz w:val="22"/>
          <w:szCs w:val="22"/>
        </w:rPr>
        <w:t>“</w:t>
      </w:r>
      <w:r w:rsidR="0003157C">
        <w:rPr>
          <w:rFonts w:ascii="Times New Roman" w:hAnsi="Times New Roman"/>
          <w:i/>
          <w:iCs/>
          <w:sz w:val="22"/>
          <w:szCs w:val="22"/>
        </w:rPr>
        <w:t>…</w:t>
      </w:r>
      <w:r w:rsidR="008F41A9" w:rsidRPr="00274B15">
        <w:rPr>
          <w:rFonts w:ascii="Times New Roman" w:hAnsi="Times New Roman"/>
          <w:i/>
          <w:iCs/>
          <w:sz w:val="22"/>
          <w:szCs w:val="22"/>
        </w:rPr>
        <w:t>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5BDBD4AE" w:rsidR="00274B15" w:rsidRDefault="00274B15" w:rsidP="004668D2">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03157C">
        <w:rPr>
          <w:rFonts w:ascii="Times New Roman" w:hAnsi="Times New Roman"/>
          <w:sz w:val="22"/>
          <w:szCs w:val="22"/>
        </w:rPr>
        <w:t>This is a</w:t>
      </w:r>
      <w:r w:rsidR="00B73442">
        <w:rPr>
          <w:rFonts w:ascii="Times New Roman" w:hAnsi="Times New Roman"/>
          <w:sz w:val="22"/>
          <w:szCs w:val="22"/>
        </w:rPr>
        <w:t>n</w:t>
      </w:r>
      <w:r w:rsidR="0003157C">
        <w:rPr>
          <w:rFonts w:ascii="Times New Roman" w:hAnsi="Times New Roman"/>
          <w:sz w:val="22"/>
          <w:szCs w:val="22"/>
        </w:rPr>
        <w:t xml:space="preserve"> </w:t>
      </w:r>
      <w:r w:rsidR="002133B4">
        <w:rPr>
          <w:rFonts w:ascii="Times New Roman" w:hAnsi="Times New Roman"/>
          <w:sz w:val="22"/>
          <w:szCs w:val="22"/>
        </w:rPr>
        <w:t xml:space="preserve">important </w:t>
      </w:r>
      <w:r w:rsidR="0003157C">
        <w:rPr>
          <w:rFonts w:ascii="Times New Roman" w:hAnsi="Times New Roman"/>
          <w:sz w:val="22"/>
          <w:szCs w:val="22"/>
        </w:rPr>
        <w:t>point and was not previously sufficiently discussed in our manuscript. W</w:t>
      </w:r>
      <w:r w:rsidR="00A35F44">
        <w:rPr>
          <w:rFonts w:ascii="Times New Roman" w:hAnsi="Times New Roman"/>
          <w:sz w:val="22"/>
          <w:szCs w:val="22"/>
        </w:rPr>
        <w:t xml:space="preserve">e agree that we are unable to disentangle the extent to which our measured variable is a product of or precursor to emotion regulation in this design. </w:t>
      </w:r>
      <w:r w:rsidR="002133B4">
        <w:rPr>
          <w:rFonts w:ascii="Times New Roman" w:hAnsi="Times New Roman"/>
          <w:sz w:val="22"/>
          <w:szCs w:val="22"/>
        </w:rPr>
        <w:t xml:space="preserve">While we obviously intended to target emotion as a precursor and chose language trying to </w:t>
      </w:r>
      <w:r w:rsidR="0079567F">
        <w:rPr>
          <w:rFonts w:ascii="Times New Roman" w:hAnsi="Times New Roman"/>
          <w:sz w:val="22"/>
          <w:szCs w:val="22"/>
        </w:rPr>
        <w:t xml:space="preserve">capture </w:t>
      </w:r>
      <w:r w:rsidR="002133B4">
        <w:rPr>
          <w:rFonts w:ascii="Times New Roman" w:hAnsi="Times New Roman"/>
          <w:sz w:val="22"/>
          <w:szCs w:val="22"/>
        </w:rPr>
        <w:t>it as such, there are</w:t>
      </w:r>
      <w:r w:rsidR="00B73442">
        <w:rPr>
          <w:rFonts w:ascii="Times New Roman" w:hAnsi="Times New Roman"/>
          <w:sz w:val="22"/>
          <w:szCs w:val="22"/>
        </w:rPr>
        <w:t xml:space="preserve"> </w:t>
      </w:r>
      <w:r w:rsidR="002133B4">
        <w:rPr>
          <w:rFonts w:ascii="Times New Roman" w:hAnsi="Times New Roman"/>
          <w:sz w:val="22"/>
          <w:szCs w:val="22"/>
        </w:rPr>
        <w:t xml:space="preserve">reasons why post-regulation affective assessments may have been reported </w:t>
      </w:r>
      <w:r w:rsidR="00B73442">
        <w:rPr>
          <w:rFonts w:ascii="Times New Roman" w:hAnsi="Times New Roman"/>
          <w:sz w:val="22"/>
          <w:szCs w:val="22"/>
        </w:rPr>
        <w:t xml:space="preserve">instead </w:t>
      </w:r>
      <w:r w:rsidR="002133B4">
        <w:rPr>
          <w:rFonts w:ascii="Times New Roman" w:hAnsi="Times New Roman"/>
          <w:sz w:val="22"/>
          <w:szCs w:val="22"/>
        </w:rPr>
        <w:t>or may have biased reporting.</w:t>
      </w:r>
      <w:ins w:id="64" w:author="Billy Mitchell" w:date="2024-07-29T23:36:00Z" w16du:dateUtc="2024-07-30T03:36:00Z">
        <w:r w:rsidR="008244E1">
          <w:rPr>
            <w:rFonts w:ascii="Times New Roman" w:hAnsi="Times New Roman"/>
            <w:sz w:val="22"/>
            <w:szCs w:val="22"/>
          </w:rPr>
          <w:t xml:space="preserve"> One recent study</w:t>
        </w:r>
      </w:ins>
      <w:ins w:id="65" w:author="Billy Mitchell" w:date="2024-07-29T23:37:00Z" w16du:dateUtc="2024-07-30T03:37:00Z">
        <w:r w:rsidR="008244E1">
          <w:rPr>
            <w:rFonts w:ascii="Times New Roman" w:hAnsi="Times New Roman"/>
            <w:sz w:val="22"/>
            <w:szCs w:val="22"/>
          </w:rPr>
          <w:t xml:space="preserve"> relevant </w:t>
        </w:r>
      </w:ins>
      <w:ins w:id="66" w:author="Billy Mitchell" w:date="2024-07-29T23:38:00Z" w16du:dateUtc="2024-07-30T03:38:00Z">
        <w:r w:rsidR="008244E1">
          <w:rPr>
            <w:rFonts w:ascii="Times New Roman" w:hAnsi="Times New Roman"/>
            <w:sz w:val="22"/>
            <w:szCs w:val="22"/>
          </w:rPr>
          <w:t>to this concern</w:t>
        </w:r>
      </w:ins>
      <w:ins w:id="67" w:author="Billy Mitchell" w:date="2024-07-29T23:36:00Z" w16du:dateUtc="2024-07-30T03:36:00Z">
        <w:r w:rsidR="008244E1">
          <w:rPr>
            <w:rFonts w:ascii="Times New Roman" w:hAnsi="Times New Roman"/>
            <w:sz w:val="22"/>
            <w:szCs w:val="22"/>
          </w:rPr>
          <w:t>, Specker et al., 2024</w:t>
        </w:r>
      </w:ins>
      <w:ins w:id="68" w:author="Billy Mitchell" w:date="2024-07-29T23:37:00Z" w16du:dateUtc="2024-07-30T03:37:00Z">
        <w:r w:rsidR="008244E1">
          <w:rPr>
            <w:rFonts w:ascii="Times New Roman" w:hAnsi="Times New Roman"/>
            <w:sz w:val="22"/>
            <w:szCs w:val="22"/>
          </w:rPr>
          <w:t xml:space="preserve">, </w:t>
        </w:r>
      </w:ins>
      <w:ins w:id="69" w:author="Billy Mitchell" w:date="2024-07-29T23:38:00Z" w16du:dateUtc="2024-07-30T03:38:00Z">
        <w:r w:rsidR="008244E1">
          <w:rPr>
            <w:rFonts w:ascii="Times New Roman" w:hAnsi="Times New Roman"/>
            <w:sz w:val="22"/>
            <w:szCs w:val="22"/>
          </w:rPr>
          <w:t>found that</w:t>
        </w:r>
      </w:ins>
      <w:ins w:id="70" w:author="Billy Mitchell" w:date="2024-07-29T23:37:00Z" w16du:dateUtc="2024-07-30T03:37:00Z">
        <w:r w:rsidR="008244E1">
          <w:rPr>
            <w:rFonts w:ascii="Times New Roman" w:hAnsi="Times New Roman"/>
            <w:sz w:val="22"/>
            <w:szCs w:val="22"/>
          </w:rPr>
          <w:t xml:space="preserve"> pre- and post-regulation intensity scores </w:t>
        </w:r>
      </w:ins>
      <w:ins w:id="71" w:author="Billy Mitchell" w:date="2024-07-29T23:38:00Z" w16du:dateUtc="2024-07-30T03:38:00Z">
        <w:r w:rsidR="008244E1">
          <w:rPr>
            <w:rFonts w:ascii="Times New Roman" w:hAnsi="Times New Roman"/>
            <w:sz w:val="22"/>
            <w:szCs w:val="22"/>
          </w:rPr>
          <w:t>are highly correlated (r = 0.809, p &lt; 0.001)</w:t>
        </w:r>
      </w:ins>
      <w:ins w:id="72" w:author="Billy Mitchell" w:date="2024-07-29T23:39:00Z" w16du:dateUtc="2024-07-30T03:39:00Z">
        <w:r w:rsidR="008244E1">
          <w:rPr>
            <w:rFonts w:ascii="Times New Roman" w:hAnsi="Times New Roman"/>
            <w:sz w:val="22"/>
            <w:szCs w:val="22"/>
          </w:rPr>
          <w:t xml:space="preserve"> such that </w:t>
        </w:r>
        <w:r w:rsidR="008244E1" w:rsidRPr="008244E1">
          <w:rPr>
            <w:rFonts w:ascii="Times New Roman" w:hAnsi="Times New Roman"/>
            <w:sz w:val="22"/>
            <w:szCs w:val="22"/>
          </w:rPr>
          <w:t>difference</w:t>
        </w:r>
        <w:r w:rsidR="008244E1">
          <w:rPr>
            <w:rFonts w:ascii="Times New Roman" w:hAnsi="Times New Roman"/>
            <w:sz w:val="22"/>
            <w:szCs w:val="22"/>
          </w:rPr>
          <w:t>s</w:t>
        </w:r>
        <w:r w:rsidR="008244E1" w:rsidRPr="008244E1">
          <w:rPr>
            <w:rFonts w:ascii="Times New Roman" w:hAnsi="Times New Roman"/>
            <w:sz w:val="22"/>
            <w:szCs w:val="22"/>
          </w:rPr>
          <w:t xml:space="preserve"> </w:t>
        </w:r>
        <w:r w:rsidR="008244E1">
          <w:rPr>
            <w:rFonts w:ascii="Times New Roman" w:hAnsi="Times New Roman"/>
            <w:sz w:val="22"/>
            <w:szCs w:val="22"/>
          </w:rPr>
          <w:t>between</w:t>
        </w:r>
        <w:r w:rsidR="008244E1" w:rsidRPr="008244E1">
          <w:rPr>
            <w:rFonts w:ascii="Times New Roman" w:hAnsi="Times New Roman"/>
            <w:sz w:val="22"/>
            <w:szCs w:val="22"/>
          </w:rPr>
          <w:t xml:space="preserve"> high and low intensity events </w:t>
        </w:r>
        <w:r w:rsidR="008244E1">
          <w:rPr>
            <w:rFonts w:ascii="Times New Roman" w:hAnsi="Times New Roman"/>
            <w:sz w:val="22"/>
            <w:szCs w:val="22"/>
          </w:rPr>
          <w:t xml:space="preserve">were </w:t>
        </w:r>
        <w:r w:rsidR="008244E1" w:rsidRPr="008244E1">
          <w:rPr>
            <w:rFonts w:ascii="Times New Roman" w:hAnsi="Times New Roman"/>
            <w:sz w:val="22"/>
            <w:szCs w:val="22"/>
          </w:rPr>
          <w:t>significantly dissociable even when measured after regulation (</w:t>
        </w:r>
        <w:proofErr w:type="gramStart"/>
        <w:r w:rsidR="008244E1">
          <w:rPr>
            <w:rFonts w:ascii="Times New Roman" w:hAnsi="Times New Roman"/>
            <w:sz w:val="22"/>
            <w:szCs w:val="22"/>
          </w:rPr>
          <w:t>t</w:t>
        </w:r>
        <w:r w:rsidR="008244E1" w:rsidRPr="008244E1">
          <w:rPr>
            <w:rFonts w:ascii="Times New Roman" w:hAnsi="Times New Roman"/>
            <w:sz w:val="22"/>
            <w:szCs w:val="22"/>
          </w:rPr>
          <w:t>(</w:t>
        </w:r>
        <w:proofErr w:type="gramEnd"/>
        <w:r w:rsidR="008244E1" w:rsidRPr="008244E1">
          <w:rPr>
            <w:rFonts w:ascii="Times New Roman" w:hAnsi="Times New Roman"/>
            <w:sz w:val="22"/>
            <w:szCs w:val="22"/>
          </w:rPr>
          <w:t>127) = -25.9, p &lt; 0.001)</w:t>
        </w:r>
      </w:ins>
      <w:ins w:id="73" w:author="Billy Mitchell" w:date="2024-07-29T23:40:00Z" w16du:dateUtc="2024-07-30T03:40:00Z">
        <w:r w:rsidR="008244E1">
          <w:rPr>
            <w:rFonts w:ascii="Times New Roman" w:hAnsi="Times New Roman"/>
            <w:sz w:val="22"/>
            <w:szCs w:val="22"/>
          </w:rPr>
          <w:t xml:space="preserve">. </w:t>
        </w:r>
      </w:ins>
      <w:ins w:id="74" w:author="Billy Mitchell" w:date="2024-07-29T23:41:00Z" w16du:dateUtc="2024-07-30T03:41:00Z">
        <w:r w:rsidR="008244E1" w:rsidRPr="008244E1">
          <w:rPr>
            <w:rFonts w:ascii="Times New Roman" w:hAnsi="Times New Roman"/>
            <w:sz w:val="22"/>
            <w:szCs w:val="22"/>
          </w:rPr>
          <w:t xml:space="preserve">Mixed interpretations of our question could potentially obfuscate a true effect, but such confusion would likely occur on the subject-level (i.e., different subjects may interpret the question differently, but the same subject would likely interpret the question the same every time they answer it). Notably, we use hierarchical modeling to account for </w:t>
        </w:r>
        <w:r w:rsidR="008244E1">
          <w:rPr>
            <w:rFonts w:ascii="Times New Roman" w:hAnsi="Times New Roman"/>
            <w:sz w:val="22"/>
            <w:szCs w:val="22"/>
          </w:rPr>
          <w:t>such</w:t>
        </w:r>
        <w:r w:rsidR="008244E1" w:rsidRPr="008244E1">
          <w:rPr>
            <w:rFonts w:ascii="Times New Roman" w:hAnsi="Times New Roman"/>
            <w:sz w:val="22"/>
            <w:szCs w:val="22"/>
          </w:rPr>
          <w:t xml:space="preserve"> idiosyncratic effects</w:t>
        </w:r>
        <w:r w:rsidR="008244E1">
          <w:rPr>
            <w:rFonts w:ascii="Times New Roman" w:hAnsi="Times New Roman"/>
            <w:sz w:val="22"/>
            <w:szCs w:val="22"/>
          </w:rPr>
          <w:t xml:space="preserve">, which hopefully alleviates some </w:t>
        </w:r>
      </w:ins>
      <w:ins w:id="75" w:author="Billy Mitchell" w:date="2024-07-29T23:42:00Z" w16du:dateUtc="2024-07-30T03:42:00Z">
        <w:r w:rsidR="008244E1">
          <w:rPr>
            <w:rFonts w:ascii="Times New Roman" w:hAnsi="Times New Roman"/>
            <w:sz w:val="22"/>
            <w:szCs w:val="22"/>
          </w:rPr>
          <w:t xml:space="preserve">of this </w:t>
        </w:r>
      </w:ins>
      <w:ins w:id="76" w:author="Billy Mitchell" w:date="2024-07-29T23:41:00Z" w16du:dateUtc="2024-07-30T03:41:00Z">
        <w:r w:rsidR="008244E1">
          <w:rPr>
            <w:rFonts w:ascii="Times New Roman" w:hAnsi="Times New Roman"/>
            <w:sz w:val="22"/>
            <w:szCs w:val="22"/>
          </w:rPr>
          <w:t>concern</w:t>
        </w:r>
        <w:r w:rsidR="008244E1" w:rsidRPr="008244E1">
          <w:rPr>
            <w:rFonts w:ascii="Times New Roman" w:hAnsi="Times New Roman"/>
            <w:sz w:val="22"/>
            <w:szCs w:val="22"/>
          </w:rPr>
          <w:t>.</w:t>
        </w:r>
      </w:ins>
      <w:ins w:id="77" w:author="Billy Mitchell" w:date="2024-07-29T23:37:00Z" w16du:dateUtc="2024-07-30T03:37:00Z">
        <w:r w:rsidR="008244E1">
          <w:rPr>
            <w:rFonts w:ascii="Times New Roman" w:hAnsi="Times New Roman"/>
            <w:sz w:val="22"/>
            <w:szCs w:val="22"/>
          </w:rPr>
          <w:t xml:space="preserve"> </w:t>
        </w:r>
      </w:ins>
      <w:ins w:id="78" w:author="Billy Mitchell" w:date="2024-07-29T23:36:00Z" w16du:dateUtc="2024-07-30T03:36:00Z">
        <w:r w:rsidR="008244E1">
          <w:rPr>
            <w:rFonts w:ascii="Times New Roman" w:hAnsi="Times New Roman"/>
            <w:sz w:val="22"/>
            <w:szCs w:val="22"/>
          </w:rPr>
          <w:t>Regardless,</w:t>
        </w:r>
      </w:ins>
      <w:del w:id="79" w:author="Billy Mitchell" w:date="2024-07-29T23:36:00Z" w16du:dateUtc="2024-07-30T03:36:00Z">
        <w:r w:rsidR="002133B4" w:rsidDel="008244E1">
          <w:rPr>
            <w:rFonts w:ascii="Times New Roman" w:hAnsi="Times New Roman"/>
            <w:sz w:val="22"/>
            <w:szCs w:val="22"/>
          </w:rPr>
          <w:delText xml:space="preserve"> </w:delText>
        </w:r>
        <w:r w:rsidR="00A35F44" w:rsidDel="008244E1">
          <w:rPr>
            <w:rFonts w:ascii="Times New Roman" w:hAnsi="Times New Roman"/>
            <w:sz w:val="22"/>
            <w:szCs w:val="22"/>
          </w:rPr>
          <w:delText>W</w:delText>
        </w:r>
      </w:del>
      <w:ins w:id="80" w:author="Billy Mitchell" w:date="2024-07-29T23:36:00Z" w16du:dateUtc="2024-07-30T03:36:00Z">
        <w:r w:rsidR="008244E1">
          <w:rPr>
            <w:rFonts w:ascii="Times New Roman" w:hAnsi="Times New Roman"/>
            <w:sz w:val="22"/>
            <w:szCs w:val="22"/>
          </w:rPr>
          <w:t xml:space="preserve"> w</w:t>
        </w:r>
      </w:ins>
      <w:r w:rsidR="00A35F44">
        <w:rPr>
          <w:rFonts w:ascii="Times New Roman" w:hAnsi="Times New Roman"/>
          <w:sz w:val="22"/>
          <w:szCs w:val="22"/>
        </w:rPr>
        <w:t>e have updated our text on pages 28 and 53 to reflect this limitation.</w:t>
      </w:r>
      <w:r w:rsidR="002133B4">
        <w:rPr>
          <w:rFonts w:ascii="Times New Roman" w:hAnsi="Times New Roman"/>
          <w:sz w:val="22"/>
          <w:szCs w:val="22"/>
        </w:rPr>
        <w:t xml:space="preserve"> We have also added the precise language used to capture self-report in the interest of transparency (pg. 17). </w:t>
      </w:r>
    </w:p>
    <w:p w14:paraId="6A002250" w14:textId="77777777" w:rsidR="00BF0557" w:rsidRDefault="00BF0557" w:rsidP="004668D2">
      <w:pPr>
        <w:ind w:left="720"/>
        <w:jc w:val="both"/>
        <w:rPr>
          <w:rFonts w:ascii="Times New Roman" w:hAnsi="Times New Roman"/>
          <w:sz w:val="22"/>
          <w:szCs w:val="22"/>
        </w:rPr>
      </w:pPr>
    </w:p>
    <w:p w14:paraId="04B1FDA8" w14:textId="19307188" w:rsidR="002133B4" w:rsidRDefault="00B76037" w:rsidP="00086EB6">
      <w:pPr>
        <w:ind w:left="720"/>
        <w:jc w:val="both"/>
        <w:rPr>
          <w:ins w:id="81" w:author="Billy Mitchell" w:date="2024-07-29T23:26:00Z" w16du:dateUtc="2024-07-30T03:26:00Z"/>
          <w:rFonts w:ascii="Times New Roman" w:hAnsi="Times New Roman"/>
          <w:sz w:val="22"/>
          <w:szCs w:val="22"/>
        </w:rPr>
      </w:pPr>
      <w:r w:rsidRPr="00B76037">
        <w:rPr>
          <w:rFonts w:ascii="Times New Roman" w:hAnsi="Times New Roman"/>
          <w:sz w:val="22"/>
          <w:szCs w:val="22"/>
        </w:rPr>
        <w:t xml:space="preserve">To attempt to address the reviewer’s concerns regarding experimental control and limitations of our primary predictor, we conducted an additional </w:t>
      </w:r>
      <w:r w:rsidR="00D46BBF">
        <w:rPr>
          <w:rFonts w:ascii="Times New Roman" w:hAnsi="Times New Roman"/>
          <w:sz w:val="22"/>
          <w:szCs w:val="22"/>
        </w:rPr>
        <w:t xml:space="preserve">analysis </w:t>
      </w:r>
      <w:r>
        <w:rPr>
          <w:rFonts w:ascii="Times New Roman" w:hAnsi="Times New Roman"/>
          <w:sz w:val="22"/>
          <w:szCs w:val="22"/>
        </w:rPr>
        <w:t xml:space="preserve">examining regulation usage as predicted by the </w:t>
      </w:r>
      <w:r w:rsidR="009F43B7">
        <w:rPr>
          <w:rFonts w:ascii="Times New Roman" w:hAnsi="Times New Roman"/>
          <w:sz w:val="22"/>
          <w:szCs w:val="22"/>
        </w:rPr>
        <w:t>section of the haunted house</w:t>
      </w:r>
      <w:r>
        <w:rPr>
          <w:rFonts w:ascii="Times New Roman" w:hAnsi="Times New Roman"/>
          <w:sz w:val="22"/>
          <w:szCs w:val="22"/>
        </w:rPr>
        <w:t xml:space="preserve"> in which </w:t>
      </w:r>
      <w:r w:rsidR="006C6297">
        <w:rPr>
          <w:rFonts w:ascii="Times New Roman" w:hAnsi="Times New Roman"/>
          <w:sz w:val="22"/>
          <w:szCs w:val="22"/>
        </w:rPr>
        <w:t>the regulation occurred – a proxy for emotion intensity.</w:t>
      </w:r>
      <w:r w:rsidR="009F43B7">
        <w:rPr>
          <w:rFonts w:ascii="Times New Roman" w:hAnsi="Times New Roman"/>
          <w:sz w:val="22"/>
          <w:szCs w:val="22"/>
        </w:rPr>
        <w:t xml:space="preserve"> </w:t>
      </w:r>
      <w:r w:rsidR="00D46BBF">
        <w:rPr>
          <w:rFonts w:ascii="Times New Roman" w:hAnsi="Times New Roman"/>
          <w:sz w:val="22"/>
          <w:szCs w:val="22"/>
        </w:rPr>
        <w:t>The</w:t>
      </w:r>
      <w:r w:rsidR="00BB5F03">
        <w:rPr>
          <w:rFonts w:ascii="Times New Roman" w:hAnsi="Times New Roman"/>
          <w:sz w:val="22"/>
          <w:szCs w:val="22"/>
        </w:rPr>
        <w:t xml:space="preserve"> organizers of the haunted house designed two sections to be</w:t>
      </w:r>
      <w:r w:rsidR="00D46BBF">
        <w:rPr>
          <w:rFonts w:ascii="Times New Roman" w:hAnsi="Times New Roman"/>
          <w:sz w:val="22"/>
          <w:szCs w:val="22"/>
        </w:rPr>
        <w:t xml:space="preserve"> high-</w:t>
      </w:r>
      <w:r w:rsidR="00BB5F03">
        <w:rPr>
          <w:rFonts w:ascii="Times New Roman" w:hAnsi="Times New Roman"/>
          <w:sz w:val="22"/>
          <w:szCs w:val="22"/>
        </w:rPr>
        <w:t xml:space="preserve">intensity and two sections to be </w:t>
      </w:r>
      <w:r w:rsidR="00D46BBF">
        <w:rPr>
          <w:rFonts w:ascii="Times New Roman" w:hAnsi="Times New Roman"/>
          <w:sz w:val="22"/>
          <w:szCs w:val="22"/>
        </w:rPr>
        <w:t>low-intensity</w:t>
      </w:r>
      <w:r w:rsidR="00E502FD">
        <w:rPr>
          <w:rFonts w:ascii="Times New Roman" w:hAnsi="Times New Roman"/>
          <w:sz w:val="22"/>
          <w:szCs w:val="22"/>
        </w:rPr>
        <w:t xml:space="preserve"> (See Cliver et al., 2024 for more details)</w:t>
      </w:r>
      <w:r w:rsidR="00BB5F03">
        <w:rPr>
          <w:rFonts w:ascii="Times New Roman" w:hAnsi="Times New Roman"/>
          <w:sz w:val="22"/>
          <w:szCs w:val="22"/>
        </w:rPr>
        <w:t xml:space="preserve">. </w:t>
      </w:r>
      <w:r w:rsidR="00B51BB3">
        <w:rPr>
          <w:rFonts w:ascii="Times New Roman" w:hAnsi="Times New Roman"/>
          <w:sz w:val="22"/>
          <w:szCs w:val="22"/>
        </w:rPr>
        <w:t>These constitute a more controlled, albeit a lower</w:t>
      </w:r>
      <w:r w:rsidR="003F143D">
        <w:rPr>
          <w:rFonts w:ascii="Times New Roman" w:hAnsi="Times New Roman"/>
          <w:sz w:val="22"/>
          <w:szCs w:val="22"/>
        </w:rPr>
        <w:t xml:space="preserve"> </w:t>
      </w:r>
      <w:r w:rsidR="00B51BB3">
        <w:rPr>
          <w:rFonts w:ascii="Times New Roman" w:hAnsi="Times New Roman"/>
          <w:sz w:val="22"/>
          <w:szCs w:val="22"/>
        </w:rPr>
        <w:t xml:space="preserve">resolution, representation of </w:t>
      </w:r>
      <w:r w:rsidR="003F143D">
        <w:rPr>
          <w:rFonts w:ascii="Times New Roman" w:hAnsi="Times New Roman"/>
          <w:sz w:val="22"/>
          <w:szCs w:val="22"/>
        </w:rPr>
        <w:t>emotion intensity</w:t>
      </w:r>
      <w:r w:rsidR="009E72E2">
        <w:rPr>
          <w:rFonts w:ascii="Times New Roman" w:hAnsi="Times New Roman"/>
          <w:sz w:val="22"/>
          <w:szCs w:val="22"/>
        </w:rPr>
        <w:t xml:space="preserve"> than our primary analysis</w:t>
      </w:r>
      <w:r w:rsidR="00F363B9">
        <w:rPr>
          <w:rFonts w:ascii="Times New Roman" w:hAnsi="Times New Roman"/>
          <w:sz w:val="22"/>
          <w:szCs w:val="22"/>
        </w:rPr>
        <w:t>. A</w:t>
      </w:r>
      <w:r w:rsidR="003F143D">
        <w:rPr>
          <w:rFonts w:ascii="Times New Roman" w:hAnsi="Times New Roman"/>
          <w:sz w:val="22"/>
          <w:szCs w:val="22"/>
        </w:rPr>
        <w:t xml:space="preserve">n assessment of self-reported fear collected immediately after each section </w:t>
      </w:r>
      <w:r w:rsidR="00F363B9">
        <w:rPr>
          <w:rFonts w:ascii="Times New Roman" w:hAnsi="Times New Roman"/>
          <w:sz w:val="22"/>
          <w:szCs w:val="22"/>
        </w:rPr>
        <w:t>mirrored</w:t>
      </w:r>
      <w:r w:rsidR="003F143D">
        <w:rPr>
          <w:rFonts w:ascii="Times New Roman" w:hAnsi="Times New Roman"/>
          <w:sz w:val="22"/>
          <w:szCs w:val="22"/>
        </w:rPr>
        <w:t xml:space="preserve"> this </w:t>
      </w:r>
      <w:r w:rsidR="00F363B9">
        <w:rPr>
          <w:rFonts w:ascii="Times New Roman" w:hAnsi="Times New Roman"/>
          <w:sz w:val="22"/>
          <w:szCs w:val="22"/>
        </w:rPr>
        <w:t xml:space="preserve">design </w:t>
      </w:r>
      <w:r w:rsidR="003F143D">
        <w:rPr>
          <w:rFonts w:ascii="Times New Roman" w:hAnsi="Times New Roman"/>
          <w:sz w:val="22"/>
          <w:szCs w:val="22"/>
        </w:rPr>
        <w:t>structure</w:t>
      </w:r>
      <w:r w:rsidR="002122C7">
        <w:rPr>
          <w:rFonts w:ascii="Times New Roman" w:hAnsi="Times New Roman"/>
          <w:sz w:val="22"/>
          <w:szCs w:val="22"/>
        </w:rPr>
        <w:t xml:space="preserve"> (See pg. 27 for details)</w:t>
      </w:r>
      <w:r w:rsidR="003F143D">
        <w:rPr>
          <w:rFonts w:ascii="Times New Roman" w:hAnsi="Times New Roman"/>
          <w:sz w:val="22"/>
          <w:szCs w:val="22"/>
        </w:rPr>
        <w:t>. Using these sections as categorical predictors</w:t>
      </w:r>
      <w:r w:rsidR="00F363B9">
        <w:rPr>
          <w:rFonts w:ascii="Times New Roman" w:hAnsi="Times New Roman"/>
          <w:sz w:val="22"/>
          <w:szCs w:val="22"/>
        </w:rPr>
        <w:t xml:space="preserve"> allowed us to explore associations</w:t>
      </w:r>
      <w:r w:rsidR="009E72E2">
        <w:rPr>
          <w:rFonts w:ascii="Times New Roman" w:hAnsi="Times New Roman"/>
          <w:sz w:val="22"/>
          <w:szCs w:val="22"/>
        </w:rPr>
        <w:t xml:space="preserve"> with strategy usage in a similar fashion to the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 xml:space="preserve"> and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-inspired work, but still resulted in no observed association between intensity and usage. This is of course an imperfect, post-hoc solution to this criticism</w:t>
      </w:r>
      <w:r w:rsidR="00086EB6">
        <w:rPr>
          <w:rFonts w:ascii="Times New Roman" w:hAnsi="Times New Roman"/>
          <w:sz w:val="22"/>
          <w:szCs w:val="22"/>
        </w:rPr>
        <w:t xml:space="preserve">, especially given that </w:t>
      </w:r>
      <w:proofErr w:type="gramStart"/>
      <w:r w:rsidR="00086EB6">
        <w:rPr>
          <w:rFonts w:ascii="Times New Roman" w:hAnsi="Times New Roman"/>
          <w:sz w:val="22"/>
          <w:szCs w:val="22"/>
        </w:rPr>
        <w:t>the majority of</w:t>
      </w:r>
      <w:proofErr w:type="gramEnd"/>
      <w:r w:rsidR="00086EB6">
        <w:rPr>
          <w:rFonts w:ascii="Times New Roman" w:hAnsi="Times New Roman"/>
          <w:sz w:val="22"/>
          <w:szCs w:val="22"/>
        </w:rPr>
        <w:t xml:space="preserve"> regulated events occurred in high-intensity sections, but we believe it at least adds credence to the notion that our null results in Study 1 are not simply a product of lack of control. These changes are covered on pages 19 and 27. </w:t>
      </w:r>
      <w:r w:rsidR="009E72E2">
        <w:rPr>
          <w:rFonts w:ascii="Times New Roman" w:hAnsi="Times New Roman"/>
          <w:sz w:val="22"/>
          <w:szCs w:val="22"/>
        </w:rPr>
        <w:t xml:space="preserve"> </w:t>
      </w:r>
    </w:p>
    <w:p w14:paraId="6FEAFFFF" w14:textId="6FB45FF6" w:rsidR="008816FD" w:rsidRPr="00B76037" w:rsidDel="008244E1" w:rsidRDefault="008816FD" w:rsidP="008816FD">
      <w:pPr>
        <w:ind w:left="720"/>
        <w:jc w:val="both"/>
        <w:rPr>
          <w:del w:id="82" w:author="Billy Mitchell" w:date="2024-07-29T23:40:00Z" w16du:dateUtc="2024-07-30T03:40:00Z"/>
          <w:rFonts w:ascii="Times New Roman" w:hAnsi="Times New Roman"/>
          <w:sz w:val="22"/>
          <w:szCs w:val="22"/>
        </w:rPr>
      </w:pPr>
    </w:p>
    <w:p w14:paraId="1DBB7F4F" w14:textId="77777777" w:rsidR="004668D2" w:rsidRPr="00B76037" w:rsidRDefault="004668D2" w:rsidP="004668D2">
      <w:pPr>
        <w:ind w:left="720"/>
        <w:jc w:val="both"/>
        <w:rPr>
          <w:rFonts w:ascii="Times New Roman" w:hAnsi="Times New Roman"/>
          <w:sz w:val="22"/>
          <w:szCs w:val="22"/>
        </w:rPr>
      </w:pPr>
    </w:p>
    <w:p w14:paraId="0ACBD3E0" w14:textId="77777777" w:rsidR="00E502FD" w:rsidRPr="00274B15" w:rsidRDefault="00E502FD" w:rsidP="00E502FD">
      <w:pPr>
        <w:jc w:val="both"/>
        <w:rPr>
          <w:rFonts w:ascii="Times New Roman" w:hAnsi="Times New Roman"/>
          <w:i/>
          <w:iCs/>
          <w:sz w:val="22"/>
          <w:szCs w:val="22"/>
        </w:rPr>
      </w:pPr>
      <w:r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88BF43E" w14:textId="77777777" w:rsidR="00E502FD" w:rsidRDefault="00E502FD" w:rsidP="00E502FD">
      <w:pPr>
        <w:jc w:val="both"/>
        <w:rPr>
          <w:rFonts w:ascii="Times New Roman" w:hAnsi="Times New Roman"/>
          <w:sz w:val="22"/>
          <w:szCs w:val="22"/>
        </w:rPr>
      </w:pPr>
    </w:p>
    <w:p w14:paraId="6214C073" w14:textId="58AC18CE" w:rsidR="00D4234C" w:rsidRDefault="00E502FD" w:rsidP="00121622">
      <w:pPr>
        <w:ind w:left="720"/>
        <w:jc w:val="both"/>
        <w:rPr>
          <w:ins w:id="83" w:author="Billy Mitchell" w:date="2024-07-29T23:19:00Z" w16du:dateUtc="2024-07-30T03:19:00Z"/>
          <w:rFonts w:ascii="Times New Roman" w:hAnsi="Times New Roman"/>
          <w:sz w:val="22"/>
          <w:szCs w:val="22"/>
        </w:rPr>
      </w:pPr>
      <w:commentRangeStart w:id="84"/>
      <w:r>
        <w:rPr>
          <w:rFonts w:ascii="Times New Roman" w:hAnsi="Times New Roman"/>
          <w:b/>
          <w:bCs/>
          <w:sz w:val="22"/>
          <w:szCs w:val="22"/>
        </w:rPr>
        <w:t>Our response:</w:t>
      </w:r>
      <w:r w:rsidR="007B762C">
        <w:rPr>
          <w:rFonts w:ascii="Times New Roman" w:hAnsi="Times New Roman"/>
          <w:sz w:val="22"/>
          <w:szCs w:val="22"/>
        </w:rPr>
        <w:t xml:space="preserve"> </w:t>
      </w:r>
      <w:ins w:id="85" w:author="Billy Mitchell" w:date="2024-07-29T23:12:00Z" w16du:dateUtc="2024-07-30T03:12:00Z">
        <w:r w:rsidR="001B2357">
          <w:rPr>
            <w:rFonts w:ascii="Times New Roman" w:hAnsi="Times New Roman"/>
            <w:sz w:val="22"/>
            <w:szCs w:val="22"/>
          </w:rPr>
          <w:t xml:space="preserve">We believe that </w:t>
        </w:r>
      </w:ins>
      <w:ins w:id="86" w:author="Billy Mitchell" w:date="2024-07-29T23:18:00Z" w16du:dateUtc="2024-07-30T03:18:00Z">
        <w:r w:rsidR="001B2357">
          <w:rPr>
            <w:rFonts w:ascii="Times New Roman" w:hAnsi="Times New Roman"/>
            <w:sz w:val="22"/>
            <w:szCs w:val="22"/>
          </w:rPr>
          <w:t>t</w:t>
        </w:r>
      </w:ins>
      <w:ins w:id="87" w:author="Billy Mitchell" w:date="2024-07-29T23:12:00Z" w16du:dateUtc="2024-07-30T03:12:00Z">
        <w:r w:rsidR="001B2357">
          <w:rPr>
            <w:rFonts w:ascii="Times New Roman" w:hAnsi="Times New Roman"/>
            <w:sz w:val="22"/>
            <w:szCs w:val="22"/>
          </w:rPr>
          <w:t xml:space="preserve">he previously noted post-hoc analysis does address this </w:t>
        </w:r>
      </w:ins>
      <w:ins w:id="88" w:author="Billy Mitchell" w:date="2024-07-29T23:18:00Z" w16du:dateUtc="2024-07-30T03:18:00Z">
        <w:r w:rsidR="001B2357">
          <w:rPr>
            <w:rFonts w:ascii="Times New Roman" w:hAnsi="Times New Roman"/>
            <w:sz w:val="22"/>
            <w:szCs w:val="22"/>
          </w:rPr>
          <w:t xml:space="preserve">precursor/product </w:t>
        </w:r>
      </w:ins>
      <w:ins w:id="89" w:author="Billy Mitchell" w:date="2024-07-29T23:12:00Z" w16du:dateUtc="2024-07-30T03:12:00Z">
        <w:r w:rsidR="001B2357">
          <w:rPr>
            <w:rFonts w:ascii="Times New Roman" w:hAnsi="Times New Roman"/>
            <w:sz w:val="22"/>
            <w:szCs w:val="22"/>
          </w:rPr>
          <w:t xml:space="preserve">concern to some degree, but we would also like to emphasize that </w:t>
        </w:r>
      </w:ins>
      <w:ins w:id="90" w:author="Billy Mitchell" w:date="2024-07-29T23:13:00Z" w16du:dateUtc="2024-07-30T03:13:00Z">
        <w:r w:rsidR="001B2357">
          <w:rPr>
            <w:rFonts w:ascii="Times New Roman" w:hAnsi="Times New Roman"/>
            <w:sz w:val="22"/>
            <w:szCs w:val="22"/>
          </w:rPr>
          <w:t>the result of interest in Figure 4 is not the association between intensity and success, but that at most i</w:t>
        </w:r>
      </w:ins>
      <w:ins w:id="91" w:author="Billy Mitchell" w:date="2024-07-29T23:14:00Z" w16du:dateUtc="2024-07-30T03:14:00Z">
        <w:r w:rsidR="001B2357">
          <w:rPr>
            <w:rFonts w:ascii="Times New Roman" w:hAnsi="Times New Roman"/>
            <w:sz w:val="22"/>
            <w:szCs w:val="22"/>
          </w:rPr>
          <w:t>ntensity values reappraisal was</w:t>
        </w:r>
      </w:ins>
      <w:ins w:id="92" w:author="Billy Mitchell" w:date="2024-07-29T23:20:00Z" w16du:dateUtc="2024-07-30T03:20:00Z">
        <w:r w:rsidR="001B2357">
          <w:rPr>
            <w:rFonts w:ascii="Times New Roman" w:hAnsi="Times New Roman"/>
            <w:sz w:val="22"/>
            <w:szCs w:val="22"/>
          </w:rPr>
          <w:t xml:space="preserve"> reported</w:t>
        </w:r>
      </w:ins>
      <w:ins w:id="93" w:author="Billy Mitchell" w:date="2024-07-29T23:14:00Z" w16du:dateUtc="2024-07-30T03:14:00Z">
        <w:r w:rsidR="001B2357">
          <w:rPr>
            <w:rFonts w:ascii="Times New Roman" w:hAnsi="Times New Roman"/>
            <w:sz w:val="22"/>
            <w:szCs w:val="22"/>
          </w:rPr>
          <w:t xml:space="preserve"> as more successful than distraction. </w:t>
        </w:r>
      </w:ins>
      <w:moveToRangeStart w:id="94" w:author="Billy Mitchell" w:date="2024-07-29T23:15:00Z" w:name="move173187351"/>
      <w:moveTo w:id="95" w:author="Billy Mitchell" w:date="2024-07-29T23:15:00Z" w16du:dateUtc="2024-07-30T03:15:00Z">
        <w:del w:id="96" w:author="Billy Mitchell" w:date="2024-07-29T23:15:00Z" w16du:dateUtc="2024-07-30T03:15:00Z">
          <w:r w:rsidR="001B2357" w:rsidDel="001B2357">
            <w:rPr>
              <w:rFonts w:ascii="Times New Roman" w:hAnsi="Times New Roman"/>
              <w:sz w:val="22"/>
              <w:szCs w:val="22"/>
            </w:rPr>
            <w:delText>All of this is to sa</w:delText>
          </w:r>
        </w:del>
      </w:moveTo>
      <w:ins w:id="97" w:author="Billy Mitchell" w:date="2024-07-29T23:16:00Z" w16du:dateUtc="2024-07-30T03:16:00Z">
        <w:r w:rsidR="001B2357">
          <w:rPr>
            <w:rFonts w:ascii="Times New Roman" w:hAnsi="Times New Roman"/>
            <w:sz w:val="22"/>
            <w:szCs w:val="22"/>
          </w:rPr>
          <w:t>F</w:t>
        </w:r>
      </w:ins>
      <w:moveTo w:id="98" w:author="Billy Mitchell" w:date="2024-07-29T23:15:00Z" w16du:dateUtc="2024-07-30T03:15:00Z">
        <w:del w:id="99" w:author="Billy Mitchell" w:date="2024-07-29T23:15:00Z" w16du:dateUtc="2024-07-30T03:15:00Z">
          <w:r w:rsidR="001B2357" w:rsidDel="001B2357">
            <w:rPr>
              <w:rFonts w:ascii="Times New Roman" w:hAnsi="Times New Roman"/>
              <w:sz w:val="22"/>
              <w:szCs w:val="22"/>
            </w:rPr>
            <w:delText>y</w:delText>
          </w:r>
        </w:del>
      </w:moveTo>
      <w:ins w:id="100" w:author="Billy Mitchell" w:date="2024-07-29T23:15:00Z" w16du:dateUtc="2024-07-30T03:15:00Z">
        <w:r w:rsidR="001B2357">
          <w:rPr>
            <w:rFonts w:ascii="Times New Roman" w:hAnsi="Times New Roman"/>
            <w:sz w:val="22"/>
            <w:szCs w:val="22"/>
          </w:rPr>
          <w:t>inding</w:t>
        </w:r>
      </w:ins>
      <w:ins w:id="101" w:author="Billy Mitchell" w:date="2024-07-29T23:16:00Z" w16du:dateUtc="2024-07-30T03:16:00Z">
        <w:r w:rsidR="001B2357">
          <w:rPr>
            <w:rFonts w:ascii="Times New Roman" w:hAnsi="Times New Roman"/>
            <w:sz w:val="22"/>
            <w:szCs w:val="22"/>
          </w:rPr>
          <w:t xml:space="preserve"> reappraisal to be </w:t>
        </w:r>
      </w:ins>
      <w:ins w:id="102" w:author="Billy Mitchell" w:date="2024-07-29T23:21:00Z" w16du:dateUtc="2024-07-30T03:21:00Z">
        <w:r w:rsidR="001B2357">
          <w:rPr>
            <w:rFonts w:ascii="Times New Roman" w:hAnsi="Times New Roman"/>
            <w:sz w:val="22"/>
            <w:szCs w:val="22"/>
          </w:rPr>
          <w:t xml:space="preserve">a more successful strategy </w:t>
        </w:r>
      </w:ins>
      <w:ins w:id="103" w:author="Billy Mitchell" w:date="2024-07-29T23:16:00Z" w16du:dateUtc="2024-07-30T03:16:00Z">
        <w:r w:rsidR="001B2357">
          <w:rPr>
            <w:rFonts w:ascii="Times New Roman" w:hAnsi="Times New Roman"/>
            <w:sz w:val="22"/>
            <w:szCs w:val="22"/>
          </w:rPr>
          <w:t>at higher intensities</w:t>
        </w:r>
      </w:ins>
      <w:ins w:id="104" w:author="Billy Mitchell" w:date="2024-07-29T23:15:00Z" w16du:dateUtc="2024-07-30T03:15:00Z">
        <w:r w:rsidR="001B2357">
          <w:rPr>
            <w:rFonts w:ascii="Times New Roman" w:hAnsi="Times New Roman"/>
            <w:sz w:val="22"/>
            <w:szCs w:val="22"/>
          </w:rPr>
          <w:t xml:space="preserve"> </w:t>
        </w:r>
      </w:ins>
      <w:ins w:id="105" w:author="Billy Mitchell" w:date="2024-07-29T23:16:00Z" w16du:dateUtc="2024-07-30T03:16:00Z">
        <w:r w:rsidR="001B2357">
          <w:rPr>
            <w:rFonts w:ascii="Times New Roman" w:hAnsi="Times New Roman"/>
            <w:sz w:val="22"/>
            <w:szCs w:val="22"/>
          </w:rPr>
          <w:t>is</w:t>
        </w:r>
      </w:ins>
      <w:ins w:id="106" w:author="Billy Mitchell" w:date="2024-07-29T23:15:00Z" w16du:dateUtc="2024-07-30T03:15:00Z">
        <w:r w:rsidR="001B2357">
          <w:rPr>
            <w:rFonts w:ascii="Times New Roman" w:hAnsi="Times New Roman"/>
            <w:sz w:val="22"/>
            <w:szCs w:val="22"/>
          </w:rPr>
          <w:t xml:space="preserve"> atypical </w:t>
        </w:r>
      </w:ins>
      <w:ins w:id="107" w:author="Billy Mitchell" w:date="2024-07-29T23:16:00Z" w16du:dateUtc="2024-07-30T03:16:00Z">
        <w:r w:rsidR="001B2357">
          <w:rPr>
            <w:rFonts w:ascii="Times New Roman" w:hAnsi="Times New Roman"/>
            <w:sz w:val="22"/>
            <w:szCs w:val="22"/>
          </w:rPr>
          <w:t>in the context of the extant literature</w:t>
        </w:r>
      </w:ins>
      <w:ins w:id="108" w:author="Billy Mitchell" w:date="2024-07-29T23:21:00Z" w16du:dateUtc="2024-07-30T03:21:00Z">
        <w:r w:rsidR="001B2357">
          <w:rPr>
            <w:rFonts w:ascii="Times New Roman" w:hAnsi="Times New Roman"/>
            <w:sz w:val="22"/>
            <w:szCs w:val="22"/>
          </w:rPr>
          <w:t xml:space="preserve"> </w:t>
        </w:r>
        <w:r w:rsidR="001B2357">
          <w:rPr>
            <w:rFonts w:ascii="Times New Roman" w:hAnsi="Times New Roman"/>
            <w:sz w:val="22"/>
            <w:szCs w:val="22"/>
          </w:rPr>
          <w:t>(Shafir et al., 2016; Sauer et al., 2016; Specker et al., 2024)</w:t>
        </w:r>
      </w:ins>
      <w:moveTo w:id="109" w:author="Billy Mitchell" w:date="2024-07-29T23:15:00Z" w16du:dateUtc="2024-07-30T03:15:00Z">
        <w:del w:id="110" w:author="Billy Mitchell" w:date="2024-07-29T23:16:00Z" w16du:dateUtc="2024-07-30T03:16:00Z">
          <w:r w:rsidR="001B2357" w:rsidDel="001B2357">
            <w:rPr>
              <w:rFonts w:ascii="Times New Roman" w:hAnsi="Times New Roman"/>
              <w:sz w:val="22"/>
              <w:szCs w:val="22"/>
            </w:rPr>
            <w:delText>,</w:delText>
          </w:r>
        </w:del>
        <w:r w:rsidR="001B2357">
          <w:rPr>
            <w:rFonts w:ascii="Times New Roman" w:hAnsi="Times New Roman"/>
            <w:sz w:val="22"/>
            <w:szCs w:val="22"/>
          </w:rPr>
          <w:t xml:space="preserve"> whether subjects reported pre- or post-regulation intensities</w:t>
        </w:r>
        <w:del w:id="111" w:author="Billy Mitchell" w:date="2024-07-29T23:16:00Z" w16du:dateUtc="2024-07-30T03:16:00Z">
          <w:r w:rsidR="001B2357" w:rsidDel="001B2357">
            <w:rPr>
              <w:rFonts w:ascii="Times New Roman" w:hAnsi="Times New Roman"/>
              <w:sz w:val="22"/>
              <w:szCs w:val="22"/>
            </w:rPr>
            <w:delText xml:space="preserve">, it would still be unusual </w:delText>
          </w:r>
        </w:del>
        <w:del w:id="112" w:author="Billy Mitchell" w:date="2024-07-29T23:15:00Z" w16du:dateUtc="2024-07-30T03:15:00Z">
          <w:r w:rsidR="001B2357" w:rsidDel="001B2357">
            <w:rPr>
              <w:rFonts w:ascii="Times New Roman" w:hAnsi="Times New Roman"/>
              <w:sz w:val="22"/>
              <w:szCs w:val="22"/>
            </w:rPr>
            <w:delText xml:space="preserve">in the context of the extant literature </w:delText>
          </w:r>
        </w:del>
        <w:del w:id="113" w:author="Billy Mitchell" w:date="2024-07-29T23:16:00Z" w16du:dateUtc="2024-07-30T03:16:00Z">
          <w:r w:rsidR="001B2357" w:rsidDel="001B2357">
            <w:rPr>
              <w:rFonts w:ascii="Times New Roman" w:hAnsi="Times New Roman"/>
              <w:sz w:val="22"/>
              <w:szCs w:val="22"/>
            </w:rPr>
            <w:delText>to observe reappraisal to be more successful than distraction at high intensities</w:delText>
          </w:r>
        </w:del>
        <w:r w:rsidR="001B2357">
          <w:rPr>
            <w:rFonts w:ascii="Times New Roman" w:hAnsi="Times New Roman"/>
            <w:sz w:val="22"/>
            <w:szCs w:val="22"/>
          </w:rPr>
          <w:t xml:space="preserve">. </w:t>
        </w:r>
      </w:moveTo>
      <w:moveToRangeEnd w:id="94"/>
      <w:ins w:id="114" w:author="Billy Mitchell" w:date="2024-07-29T23:23:00Z" w16du:dateUtc="2024-07-30T03:23:00Z">
        <w:r w:rsidR="008816FD">
          <w:rPr>
            <w:rFonts w:ascii="Times New Roman" w:hAnsi="Times New Roman"/>
            <w:sz w:val="22"/>
            <w:szCs w:val="22"/>
          </w:rPr>
          <w:t xml:space="preserve">We </w:t>
        </w:r>
        <w:del w:id="115" w:author="Billy Mitchell" w:date="2024-07-29T23:17:00Z" w16du:dateUtc="2024-07-30T03:17:00Z">
          <w:r w:rsidR="008816FD" w:rsidDel="001B2357">
            <w:rPr>
              <w:rFonts w:ascii="Times New Roman" w:hAnsi="Times New Roman"/>
              <w:sz w:val="22"/>
              <w:szCs w:val="22"/>
            </w:rPr>
            <w:delText>also added the results of an</w:delText>
          </w:r>
        </w:del>
        <w:r w:rsidR="008816FD">
          <w:rPr>
            <w:rFonts w:ascii="Times New Roman" w:hAnsi="Times New Roman"/>
            <w:sz w:val="22"/>
            <w:szCs w:val="22"/>
          </w:rPr>
          <w:t xml:space="preserve">included the results of an additional </w:t>
        </w:r>
        <w:del w:id="116" w:author="Billy Mitchell" w:date="2024-07-29T23:17:00Z" w16du:dateUtc="2024-07-30T03:17:00Z">
          <w:r w:rsidR="008816FD" w:rsidDel="001B2357">
            <w:rPr>
              <w:rFonts w:ascii="Times New Roman" w:hAnsi="Times New Roman"/>
              <w:sz w:val="22"/>
              <w:szCs w:val="22"/>
            </w:rPr>
            <w:delText xml:space="preserve"> minor </w:delText>
          </w:r>
        </w:del>
        <w:r w:rsidR="008816FD">
          <w:rPr>
            <w:rFonts w:ascii="Times New Roman" w:hAnsi="Times New Roman"/>
            <w:sz w:val="22"/>
            <w:szCs w:val="22"/>
          </w:rPr>
          <w:t xml:space="preserve">analysis </w:t>
        </w:r>
        <w:del w:id="117" w:author="Billy Mitchell" w:date="2024-07-29T23:17:00Z" w16du:dateUtc="2024-07-30T03:17:00Z">
          <w:r w:rsidR="008816FD" w:rsidDel="001B2357">
            <w:rPr>
              <w:rFonts w:ascii="Times New Roman" w:hAnsi="Times New Roman"/>
              <w:sz w:val="22"/>
              <w:szCs w:val="22"/>
            </w:rPr>
            <w:delText>(</w:delText>
          </w:r>
        </w:del>
        <w:r w:rsidR="008816FD">
          <w:rPr>
            <w:rFonts w:ascii="Times New Roman" w:hAnsi="Times New Roman"/>
            <w:sz w:val="22"/>
            <w:szCs w:val="22"/>
          </w:rPr>
          <w:t>- a respecified version of the simple slopes model with intensity as the moderator -</w:t>
        </w:r>
        <w:del w:id="118" w:author="Billy Mitchell" w:date="2024-07-29T23:17:00Z" w16du:dateUtc="2024-07-30T03:17:00Z">
          <w:r w:rsidR="008816FD" w:rsidDel="001B2357">
            <w:rPr>
              <w:rFonts w:ascii="Times New Roman" w:hAnsi="Times New Roman"/>
              <w:sz w:val="22"/>
              <w:szCs w:val="22"/>
            </w:rPr>
            <w:delText>)</w:delText>
          </w:r>
        </w:del>
        <w:r w:rsidR="008816FD">
          <w:rPr>
            <w:rFonts w:ascii="Times New Roman" w:hAnsi="Times New Roman"/>
            <w:sz w:val="22"/>
            <w:szCs w:val="22"/>
          </w:rPr>
          <w:t xml:space="preserve"> to hopefully make our intended point </w:t>
        </w:r>
        <w:proofErr w:type="gramStart"/>
        <w:r w:rsidR="008816FD">
          <w:rPr>
            <w:rFonts w:ascii="Times New Roman" w:hAnsi="Times New Roman"/>
            <w:sz w:val="22"/>
            <w:szCs w:val="22"/>
          </w:rPr>
          <w:t>more clear</w:t>
        </w:r>
        <w:proofErr w:type="gramEnd"/>
        <w:r w:rsidR="008816FD">
          <w:rPr>
            <w:rFonts w:ascii="Times New Roman" w:hAnsi="Times New Roman"/>
            <w:sz w:val="22"/>
            <w:szCs w:val="22"/>
          </w:rPr>
          <w:t>.</w:t>
        </w:r>
        <w:r w:rsidR="008816FD">
          <w:rPr>
            <w:rFonts w:ascii="Times New Roman" w:hAnsi="Times New Roman"/>
            <w:sz w:val="22"/>
            <w:szCs w:val="22"/>
          </w:rPr>
          <w:t xml:space="preserve"> </w:t>
        </w:r>
      </w:ins>
      <w:ins w:id="119" w:author="Billy Mitchell" w:date="2024-07-29T23:25:00Z" w16du:dateUtc="2024-07-30T03:25:00Z">
        <w:r w:rsidR="008816FD" w:rsidRPr="008816FD">
          <w:rPr>
            <w:rFonts w:ascii="Times New Roman" w:hAnsi="Times New Roman"/>
            <w:sz w:val="22"/>
            <w:szCs w:val="22"/>
          </w:rPr>
          <w:t xml:space="preserve">In </w:t>
        </w:r>
        <w:r w:rsidR="008816FD" w:rsidRPr="008816FD">
          <w:rPr>
            <w:rFonts w:ascii="Times New Roman" w:hAnsi="Times New Roman"/>
            <w:sz w:val="22"/>
            <w:szCs w:val="22"/>
          </w:rPr>
          <w:lastRenderedPageBreak/>
          <w:t xml:space="preserve">considering this critique, we did find some of our language regarding the interpretation on page 29 to be less careful than we intended and have amended it. </w:t>
        </w:r>
      </w:ins>
      <w:moveToRangeStart w:id="120" w:author="Billy Mitchell" w:date="2024-07-29T23:22:00Z" w:name="move173187775"/>
      <w:moveTo w:id="121" w:author="Billy Mitchell" w:date="2024-07-29T23:22:00Z" w16du:dateUtc="2024-07-30T03:22:00Z">
        <w:r w:rsidR="008816FD">
          <w:rPr>
            <w:rFonts w:ascii="Times New Roman" w:hAnsi="Times New Roman"/>
            <w:sz w:val="22"/>
            <w:szCs w:val="22"/>
          </w:rPr>
          <w:t xml:space="preserve">We </w:t>
        </w:r>
      </w:moveTo>
      <w:ins w:id="122" w:author="Billy Mitchell" w:date="2024-07-29T23:23:00Z" w16du:dateUtc="2024-07-30T03:23:00Z">
        <w:r w:rsidR="008816FD">
          <w:rPr>
            <w:rFonts w:ascii="Times New Roman" w:hAnsi="Times New Roman"/>
            <w:sz w:val="22"/>
            <w:szCs w:val="22"/>
          </w:rPr>
          <w:t xml:space="preserve">also </w:t>
        </w:r>
      </w:ins>
      <w:moveTo w:id="123" w:author="Billy Mitchell" w:date="2024-07-29T23:22:00Z" w16du:dateUtc="2024-07-30T03:22:00Z">
        <w:del w:id="124" w:author="Billy Mitchell" w:date="2024-07-29T23:22:00Z" w16du:dateUtc="2024-07-30T03:22:00Z">
          <w:r w:rsidR="008816FD" w:rsidDel="008816FD">
            <w:rPr>
              <w:rFonts w:ascii="Times New Roman" w:hAnsi="Times New Roman"/>
              <w:sz w:val="22"/>
              <w:szCs w:val="22"/>
            </w:rPr>
            <w:delText xml:space="preserve">continue to </w:delText>
          </w:r>
        </w:del>
      </w:moveTo>
      <w:ins w:id="125" w:author="Billy Mitchell" w:date="2024-07-29T23:22:00Z" w16du:dateUtc="2024-07-30T03:22:00Z">
        <w:r w:rsidR="008816FD">
          <w:rPr>
            <w:rFonts w:ascii="Times New Roman" w:hAnsi="Times New Roman"/>
            <w:sz w:val="22"/>
            <w:szCs w:val="22"/>
          </w:rPr>
          <w:t>re</w:t>
        </w:r>
      </w:ins>
      <w:moveTo w:id="126" w:author="Billy Mitchell" w:date="2024-07-29T23:22:00Z" w16du:dateUtc="2024-07-30T03:22:00Z">
        <w:del w:id="127" w:author="Billy Mitchell" w:date="2024-07-29T23:25:00Z" w16du:dateUtc="2024-07-30T03:25:00Z">
          <w:r w:rsidR="008816FD" w:rsidDel="008816FD">
            <w:rPr>
              <w:rFonts w:ascii="Times New Roman" w:hAnsi="Times New Roman"/>
              <w:sz w:val="22"/>
              <w:szCs w:val="22"/>
            </w:rPr>
            <w:delText>emphasize</w:delText>
          </w:r>
        </w:del>
      </w:moveTo>
      <w:ins w:id="128" w:author="Billy Mitchell" w:date="2024-07-29T23:25:00Z" w16du:dateUtc="2024-07-30T03:25:00Z">
        <w:r w:rsidR="008816FD">
          <w:rPr>
            <w:rFonts w:ascii="Times New Roman" w:hAnsi="Times New Roman"/>
            <w:sz w:val="22"/>
            <w:szCs w:val="22"/>
          </w:rPr>
          <w:t>worded our note</w:t>
        </w:r>
      </w:ins>
      <w:moveTo w:id="129" w:author="Billy Mitchell" w:date="2024-07-29T23:22:00Z" w16du:dateUtc="2024-07-30T03:22:00Z">
        <w:r w:rsidR="008816FD">
          <w:rPr>
            <w:rFonts w:ascii="Times New Roman" w:hAnsi="Times New Roman"/>
            <w:sz w:val="22"/>
            <w:szCs w:val="22"/>
          </w:rPr>
          <w:t xml:space="preserve"> that we have no evidence to suggest that this generalizes beyond the highly specific features of this context or without significant experimental manipulation and this evidence in itself does not conclusively explain what we observed within this context (pg. 30).</w:t>
        </w:r>
      </w:moveTo>
      <w:moveToRangeEnd w:id="120"/>
      <w:ins w:id="130" w:author="Billy Mitchell" w:date="2024-07-29T23:22:00Z" w16du:dateUtc="2024-07-30T03:22:00Z">
        <w:r w:rsidR="008816FD">
          <w:rPr>
            <w:rFonts w:ascii="Times New Roman" w:hAnsi="Times New Roman"/>
            <w:sz w:val="22"/>
            <w:szCs w:val="22"/>
          </w:rPr>
          <w:t xml:space="preserve"> </w:t>
        </w:r>
      </w:ins>
      <w:moveToRangeStart w:id="131" w:author="Billy Mitchell" w:date="2024-07-29T23:15:00Z" w:name="move173187337"/>
      <w:moveTo w:id="132" w:author="Billy Mitchell" w:date="2024-07-29T23:15:00Z" w16du:dateUtc="2024-07-30T03:15:00Z">
        <w:del w:id="133" w:author="Billy Mitchell" w:date="2024-07-29T23:23:00Z" w16du:dateUtc="2024-07-30T03:23:00Z">
          <w:r w:rsidR="001B2357" w:rsidDel="008816FD">
            <w:rPr>
              <w:rFonts w:ascii="Times New Roman" w:hAnsi="Times New Roman"/>
              <w:sz w:val="22"/>
              <w:szCs w:val="22"/>
            </w:rPr>
            <w:delText xml:space="preserve">We </w:delText>
          </w:r>
        </w:del>
        <w:del w:id="134" w:author="Billy Mitchell" w:date="2024-07-29T23:17:00Z" w16du:dateUtc="2024-07-30T03:17:00Z">
          <w:r w:rsidR="001B2357" w:rsidDel="001B2357">
            <w:rPr>
              <w:rFonts w:ascii="Times New Roman" w:hAnsi="Times New Roman"/>
              <w:sz w:val="22"/>
              <w:szCs w:val="22"/>
            </w:rPr>
            <w:delText>also added the results of an</w:delText>
          </w:r>
        </w:del>
        <w:del w:id="135" w:author="Billy Mitchell" w:date="2024-07-29T23:23:00Z" w16du:dateUtc="2024-07-30T03:23:00Z">
          <w:r w:rsidR="001B2357" w:rsidDel="008816FD">
            <w:rPr>
              <w:rFonts w:ascii="Times New Roman" w:hAnsi="Times New Roman"/>
              <w:sz w:val="22"/>
              <w:szCs w:val="22"/>
            </w:rPr>
            <w:delText xml:space="preserve"> additional</w:delText>
          </w:r>
        </w:del>
        <w:del w:id="136" w:author="Billy Mitchell" w:date="2024-07-29T23:17:00Z" w16du:dateUtc="2024-07-30T03:17:00Z">
          <w:r w:rsidR="001B2357" w:rsidDel="001B2357">
            <w:rPr>
              <w:rFonts w:ascii="Times New Roman" w:hAnsi="Times New Roman"/>
              <w:sz w:val="22"/>
              <w:szCs w:val="22"/>
            </w:rPr>
            <w:delText xml:space="preserve"> minor </w:delText>
          </w:r>
        </w:del>
        <w:del w:id="137" w:author="Billy Mitchell" w:date="2024-07-29T23:23:00Z" w16du:dateUtc="2024-07-30T03:23:00Z">
          <w:r w:rsidR="001B2357" w:rsidDel="008816FD">
            <w:rPr>
              <w:rFonts w:ascii="Times New Roman" w:hAnsi="Times New Roman"/>
              <w:sz w:val="22"/>
              <w:szCs w:val="22"/>
            </w:rPr>
            <w:delText xml:space="preserve">analysis </w:delText>
          </w:r>
        </w:del>
        <w:del w:id="138" w:author="Billy Mitchell" w:date="2024-07-29T23:17:00Z" w16du:dateUtc="2024-07-30T03:17:00Z">
          <w:r w:rsidR="001B2357" w:rsidDel="001B2357">
            <w:rPr>
              <w:rFonts w:ascii="Times New Roman" w:hAnsi="Times New Roman"/>
              <w:sz w:val="22"/>
              <w:szCs w:val="22"/>
            </w:rPr>
            <w:delText>(</w:delText>
          </w:r>
        </w:del>
        <w:del w:id="139" w:author="Billy Mitchell" w:date="2024-07-29T23:23:00Z" w16du:dateUtc="2024-07-30T03:23:00Z">
          <w:r w:rsidR="001B2357" w:rsidDel="008816FD">
            <w:rPr>
              <w:rFonts w:ascii="Times New Roman" w:hAnsi="Times New Roman"/>
              <w:sz w:val="22"/>
              <w:szCs w:val="22"/>
            </w:rPr>
            <w:delText>a respecified version of the simple slopes model with intensity as the moderator</w:delText>
          </w:r>
        </w:del>
        <w:del w:id="140" w:author="Billy Mitchell" w:date="2024-07-29T23:17:00Z" w16du:dateUtc="2024-07-30T03:17:00Z">
          <w:r w:rsidR="001B2357" w:rsidDel="001B2357">
            <w:rPr>
              <w:rFonts w:ascii="Times New Roman" w:hAnsi="Times New Roman"/>
              <w:sz w:val="22"/>
              <w:szCs w:val="22"/>
            </w:rPr>
            <w:delText>)</w:delText>
          </w:r>
        </w:del>
        <w:del w:id="141" w:author="Billy Mitchell" w:date="2024-07-29T23:23:00Z" w16du:dateUtc="2024-07-30T03:23:00Z">
          <w:r w:rsidR="001B2357" w:rsidDel="008816FD">
            <w:rPr>
              <w:rFonts w:ascii="Times New Roman" w:hAnsi="Times New Roman"/>
              <w:sz w:val="22"/>
              <w:szCs w:val="22"/>
            </w:rPr>
            <w:delText xml:space="preserve"> to hopefully make our intended point more clear.</w:delText>
          </w:r>
        </w:del>
      </w:moveTo>
      <w:moveToRangeEnd w:id="131"/>
    </w:p>
    <w:p w14:paraId="38E4CF05" w14:textId="593157A9" w:rsidR="00CA2FF8" w:rsidDel="001B2357" w:rsidRDefault="007B762C" w:rsidP="00121622">
      <w:pPr>
        <w:ind w:left="720"/>
        <w:jc w:val="both"/>
        <w:rPr>
          <w:del w:id="142" w:author="Billy Mitchell" w:date="2024-07-29T23:19:00Z" w16du:dateUtc="2024-07-30T03:19:00Z"/>
          <w:rFonts w:ascii="Times New Roman" w:hAnsi="Times New Roman"/>
          <w:sz w:val="22"/>
          <w:szCs w:val="22"/>
        </w:rPr>
      </w:pPr>
      <w:del w:id="143" w:author="Billy Mitchell" w:date="2024-07-29T23:19:00Z" w16du:dateUtc="2024-07-30T03:19:00Z">
        <w:r w:rsidDel="001B2357">
          <w:rPr>
            <w:rFonts w:ascii="Times New Roman" w:hAnsi="Times New Roman"/>
            <w:sz w:val="22"/>
            <w:szCs w:val="22"/>
          </w:rPr>
          <w:delText xml:space="preserve">I am not sure that I follow the logic that emotion intensity measured as a product of self-regulation would </w:delText>
        </w:r>
        <w:r w:rsidR="00E64C99" w:rsidDel="001B2357">
          <w:rPr>
            <w:rFonts w:ascii="Times New Roman" w:hAnsi="Times New Roman"/>
            <w:sz w:val="22"/>
            <w:szCs w:val="22"/>
          </w:rPr>
          <w:delText>fundamentally change</w:delText>
        </w:r>
        <w:r w:rsidDel="001B2357">
          <w:rPr>
            <w:rFonts w:ascii="Times New Roman" w:hAnsi="Times New Roman"/>
            <w:sz w:val="22"/>
            <w:szCs w:val="22"/>
          </w:rPr>
          <w:delText xml:space="preserve"> the </w:delText>
        </w:r>
        <w:r w:rsidR="00E64C99" w:rsidDel="001B2357">
          <w:rPr>
            <w:rFonts w:ascii="Times New Roman" w:hAnsi="Times New Roman"/>
            <w:sz w:val="22"/>
            <w:szCs w:val="22"/>
          </w:rPr>
          <w:delText xml:space="preserve">structure of the </w:delText>
        </w:r>
        <w:r w:rsidDel="001B2357">
          <w:rPr>
            <w:rFonts w:ascii="Times New Roman" w:hAnsi="Times New Roman"/>
            <w:sz w:val="22"/>
            <w:szCs w:val="22"/>
          </w:rPr>
          <w:delText xml:space="preserve">relationship </w:delText>
        </w:r>
        <w:r w:rsidR="00E64C99" w:rsidDel="001B2357">
          <w:rPr>
            <w:rFonts w:ascii="Times New Roman" w:hAnsi="Times New Roman"/>
            <w:sz w:val="22"/>
            <w:szCs w:val="22"/>
          </w:rPr>
          <w:delText xml:space="preserve">reported elsewhere in the literature </w:delText>
        </w:r>
        <w:r w:rsidDel="001B2357">
          <w:rPr>
            <w:rFonts w:ascii="Times New Roman" w:hAnsi="Times New Roman"/>
            <w:sz w:val="22"/>
            <w:szCs w:val="22"/>
          </w:rPr>
          <w:delText>between</w:delText>
        </w:r>
        <w:r w:rsidR="00E64C99" w:rsidDel="001B2357">
          <w:rPr>
            <w:rFonts w:ascii="Times New Roman" w:hAnsi="Times New Roman"/>
            <w:sz w:val="22"/>
            <w:szCs w:val="22"/>
          </w:rPr>
          <w:delText xml:space="preserve"> strategies and their success at different levels of pre-regulation intensity</w:delText>
        </w:r>
        <w:r w:rsidDel="001B2357">
          <w:rPr>
            <w:rFonts w:ascii="Times New Roman" w:hAnsi="Times New Roman"/>
            <w:sz w:val="22"/>
            <w:szCs w:val="22"/>
          </w:rPr>
          <w:delText>.</w:delText>
        </w:r>
        <w:r w:rsidR="00E64C99" w:rsidDel="001B2357">
          <w:rPr>
            <w:rFonts w:ascii="Times New Roman" w:hAnsi="Times New Roman"/>
            <w:sz w:val="22"/>
            <w:szCs w:val="22"/>
          </w:rPr>
          <w:delText xml:space="preserve"> </w:delText>
        </w:r>
        <w:commentRangeEnd w:id="84"/>
        <w:r w:rsidR="00F272AF" w:rsidDel="001B2357">
          <w:rPr>
            <w:rStyle w:val="CommentReference"/>
          </w:rPr>
          <w:commentReference w:id="84"/>
        </w:r>
      </w:del>
    </w:p>
    <w:p w14:paraId="7E5CEE28" w14:textId="54FCDB0A" w:rsidR="00CA2FF8" w:rsidDel="001B2357" w:rsidRDefault="00CA2FF8" w:rsidP="00121622">
      <w:pPr>
        <w:ind w:left="720"/>
        <w:jc w:val="both"/>
        <w:rPr>
          <w:del w:id="144" w:author="Billy Mitchell" w:date="2024-07-29T23:19:00Z" w16du:dateUtc="2024-07-30T03:19:00Z"/>
          <w:rFonts w:ascii="Times New Roman" w:hAnsi="Times New Roman"/>
          <w:sz w:val="22"/>
          <w:szCs w:val="22"/>
        </w:rPr>
      </w:pPr>
    </w:p>
    <w:p w14:paraId="71A18F5D" w14:textId="36AE0068" w:rsidR="00121622" w:rsidDel="008816FD" w:rsidRDefault="00121622" w:rsidP="008816FD">
      <w:pPr>
        <w:ind w:left="720"/>
        <w:jc w:val="both"/>
        <w:rPr>
          <w:del w:id="145" w:author="Billy Mitchell" w:date="2024-07-29T23:24:00Z" w16du:dateUtc="2024-07-30T03:24:00Z"/>
          <w:rFonts w:ascii="Times New Roman" w:hAnsi="Times New Roman"/>
          <w:sz w:val="22"/>
          <w:szCs w:val="22"/>
        </w:rPr>
      </w:pPr>
      <w:commentRangeStart w:id="146"/>
      <w:del w:id="147" w:author="Billy Mitchell" w:date="2024-07-29T23:21:00Z" w16du:dateUtc="2024-07-30T03:21:00Z">
        <w:r w:rsidDel="001B2357">
          <w:rPr>
            <w:rFonts w:ascii="Times New Roman" w:hAnsi="Times New Roman"/>
            <w:sz w:val="22"/>
            <w:szCs w:val="22"/>
          </w:rPr>
          <w:delText>Distraction is often found to be more successful than reappraisal at attenuating emotions when the pre-regulation intensity is high. The opposite is true when pre-regulation intensity is low</w:delText>
        </w:r>
      </w:del>
      <w:del w:id="148" w:author="Billy Mitchell" w:date="2024-07-29T23:20:00Z" w16du:dateUtc="2024-07-30T03:20:00Z">
        <w:r w:rsidDel="001B2357">
          <w:rPr>
            <w:rFonts w:ascii="Times New Roman" w:hAnsi="Times New Roman"/>
            <w:sz w:val="22"/>
            <w:szCs w:val="22"/>
          </w:rPr>
          <w:delText xml:space="preserve"> (Shafir et al., 2016; Sauer et al., 2016; Specker et al., 2024)</w:delText>
        </w:r>
      </w:del>
      <w:del w:id="149" w:author="Billy Mitchell" w:date="2024-07-29T23:21:00Z" w16du:dateUtc="2024-07-30T03:21:00Z">
        <w:r w:rsidDel="001B2357">
          <w:rPr>
            <w:rFonts w:ascii="Times New Roman" w:hAnsi="Times New Roman"/>
            <w:sz w:val="22"/>
            <w:szCs w:val="22"/>
          </w:rPr>
          <w:delText xml:space="preserve">. </w:delText>
        </w:r>
      </w:del>
      <w:del w:id="150" w:author="Billy Mitchell" w:date="2024-07-29T23:25:00Z" w16du:dateUtc="2024-07-30T03:25:00Z">
        <w:r w:rsidDel="008816FD">
          <w:rPr>
            <w:rFonts w:ascii="Times New Roman" w:hAnsi="Times New Roman"/>
            <w:sz w:val="22"/>
            <w:szCs w:val="22"/>
          </w:rPr>
          <w:delText xml:space="preserve">High intensity emotions are less likely to be regulated successfully, regardless of strategy, (Sauer et al., 2016; Specker et al., 2024) </w:delText>
        </w:r>
        <w:r w:rsidR="00CA2FF8" w:rsidDel="008816FD">
          <w:rPr>
            <w:rFonts w:ascii="Times New Roman" w:hAnsi="Times New Roman"/>
            <w:sz w:val="22"/>
            <w:szCs w:val="22"/>
          </w:rPr>
          <w:delText xml:space="preserve">so we should expect to see a negative pattern between success and pre-regulation intensity, regardless of strategy. It is also true that </w:delText>
        </w:r>
        <w:r w:rsidDel="008816FD">
          <w:rPr>
            <w:rFonts w:ascii="Times New Roman" w:hAnsi="Times New Roman"/>
            <w:sz w:val="22"/>
            <w:szCs w:val="22"/>
          </w:rPr>
          <w:delText xml:space="preserve">successfully regulated emotions </w:delText>
        </w:r>
        <w:r w:rsidR="00CA2FF8" w:rsidDel="008816FD">
          <w:rPr>
            <w:rFonts w:ascii="Times New Roman" w:hAnsi="Times New Roman"/>
            <w:sz w:val="22"/>
            <w:szCs w:val="22"/>
          </w:rPr>
          <w:delText>attenuate</w:delText>
        </w:r>
        <w:r w:rsidDel="008816FD">
          <w:rPr>
            <w:rFonts w:ascii="Times New Roman" w:hAnsi="Times New Roman"/>
            <w:sz w:val="22"/>
            <w:szCs w:val="22"/>
          </w:rPr>
          <w:delText xml:space="preserve"> (Shafir et al., 2016; Specker et al., 2024) </w:delText>
        </w:r>
        <w:r w:rsidR="00CA2FF8" w:rsidRPr="00CA2FF8" w:rsidDel="008816FD">
          <w:rPr>
            <w:rFonts w:ascii="Times New Roman" w:hAnsi="Times New Roman"/>
            <w:sz w:val="22"/>
            <w:szCs w:val="22"/>
          </w:rPr>
          <w:delText>so we should expect to see a negative pattern between success and intensity,</w:delText>
        </w:r>
        <w:r w:rsidR="00CA2FF8" w:rsidDel="008816FD">
          <w:rPr>
            <w:rFonts w:ascii="Times New Roman" w:hAnsi="Times New Roman"/>
            <w:sz w:val="22"/>
            <w:szCs w:val="22"/>
          </w:rPr>
          <w:delText xml:space="preserve"> regardless of whether it reflects pre- or post-regulation intensity.</w:delText>
        </w:r>
        <w:r w:rsidDel="008816FD">
          <w:rPr>
            <w:rFonts w:ascii="Times New Roman" w:hAnsi="Times New Roman"/>
            <w:sz w:val="22"/>
            <w:szCs w:val="22"/>
          </w:rPr>
          <w:delText xml:space="preserve"> However, the attenuation has never been documented to be so strong that </w:delText>
        </w:r>
        <w:r w:rsidR="00CA2FF8" w:rsidDel="008816FD">
          <w:rPr>
            <w:rFonts w:ascii="Times New Roman" w:hAnsi="Times New Roman"/>
            <w:sz w:val="22"/>
            <w:szCs w:val="22"/>
          </w:rPr>
          <w:delText xml:space="preserve">pre-regulation </w:delText>
        </w:r>
        <w:r w:rsidDel="008816FD">
          <w:rPr>
            <w:rFonts w:ascii="Times New Roman" w:hAnsi="Times New Roman"/>
            <w:sz w:val="22"/>
            <w:szCs w:val="22"/>
          </w:rPr>
          <w:delText>high-intensity emotions are regularly of a lower intensity than low-intensity scores</w:delText>
        </w:r>
        <w:r w:rsidR="00CA2FF8" w:rsidDel="008816FD">
          <w:rPr>
            <w:rFonts w:ascii="Times New Roman" w:hAnsi="Times New Roman"/>
            <w:sz w:val="22"/>
            <w:szCs w:val="22"/>
          </w:rPr>
          <w:delText xml:space="preserve"> post-regulation</w:delText>
        </w:r>
        <w:r w:rsidDel="008816FD">
          <w:rPr>
            <w:rFonts w:ascii="Times New Roman" w:hAnsi="Times New Roman"/>
            <w:sz w:val="22"/>
            <w:szCs w:val="22"/>
          </w:rPr>
          <w:delText xml:space="preserve">. The previously cited Specker paper and supporting literature within that manuscript have found pre- and post-regulation intensity reports are highly correlated (r = 0.809, p &lt; 0.001). </w:delText>
        </w:r>
        <w:r w:rsidR="00CA2FF8" w:rsidDel="008816FD">
          <w:rPr>
            <w:rFonts w:ascii="Times New Roman" w:hAnsi="Times New Roman"/>
            <w:sz w:val="22"/>
            <w:szCs w:val="22"/>
          </w:rPr>
          <w:delText>H</w:delText>
        </w:r>
        <w:r w:rsidDel="008816FD">
          <w:rPr>
            <w:rFonts w:ascii="Times New Roman" w:hAnsi="Times New Roman"/>
            <w:sz w:val="22"/>
            <w:szCs w:val="22"/>
          </w:rPr>
          <w:delText xml:space="preserve">igh intensity emotions </w:delText>
        </w:r>
        <w:r w:rsidR="00CA2FF8" w:rsidDel="008816FD">
          <w:rPr>
            <w:rFonts w:ascii="Times New Roman" w:hAnsi="Times New Roman"/>
            <w:sz w:val="22"/>
            <w:szCs w:val="22"/>
          </w:rPr>
          <w:delText xml:space="preserve">do </w:delText>
        </w:r>
        <w:r w:rsidDel="008816FD">
          <w:rPr>
            <w:rFonts w:ascii="Times New Roman" w:hAnsi="Times New Roman"/>
            <w:sz w:val="22"/>
            <w:szCs w:val="22"/>
          </w:rPr>
          <w:delText>s</w:delText>
        </w:r>
        <w:r w:rsidR="00CA2FF8" w:rsidDel="008816FD">
          <w:rPr>
            <w:rFonts w:ascii="Times New Roman" w:hAnsi="Times New Roman"/>
            <w:sz w:val="22"/>
            <w:szCs w:val="22"/>
          </w:rPr>
          <w:delText>how</w:delText>
        </w:r>
        <w:r w:rsidDel="008816FD">
          <w:rPr>
            <w:rFonts w:ascii="Times New Roman" w:hAnsi="Times New Roman"/>
            <w:sz w:val="22"/>
            <w:szCs w:val="22"/>
          </w:rPr>
          <w:delText xml:space="preserve"> greater reductions than lower intensity emotions (e.g., Shafir et al., 2015; Shafir et al., 2016; Szczygiel &amp; Baryla, 2019)</w:delText>
        </w:r>
        <w:r w:rsidR="00CA2FF8" w:rsidDel="008816FD">
          <w:rPr>
            <w:rFonts w:ascii="Times New Roman" w:hAnsi="Times New Roman"/>
            <w:sz w:val="22"/>
            <w:szCs w:val="22"/>
          </w:rPr>
          <w:delText>, but, again, never</w:delText>
        </w:r>
        <w:r w:rsidDel="008816FD">
          <w:rPr>
            <w:rFonts w:ascii="Times New Roman" w:hAnsi="Times New Roman"/>
            <w:sz w:val="22"/>
            <w:szCs w:val="22"/>
          </w:rPr>
          <w:delText xml:space="preserve"> so significant that they become less intense or indistinguishable from low pre-regulation intensity emotions. T</w:delText>
        </w:r>
        <w:r w:rsidR="00CA2FF8" w:rsidDel="008816FD">
          <w:rPr>
            <w:rFonts w:ascii="Times New Roman" w:hAnsi="Times New Roman"/>
            <w:sz w:val="22"/>
            <w:szCs w:val="22"/>
          </w:rPr>
          <w:delText>o the contrary, t</w:delText>
        </w:r>
        <w:r w:rsidDel="008816FD">
          <w:rPr>
            <w:rFonts w:ascii="Times New Roman" w:hAnsi="Times New Roman"/>
            <w:sz w:val="22"/>
            <w:szCs w:val="22"/>
          </w:rPr>
          <w:delText xml:space="preserve">he difference in intensity of high and low intensity events seem to be significantly dissociable even when measured after regulation (from Specker et al.: t(127) = -25.9, p &lt;0.001 ; this relationship was not assessed/reported by any other study as best as we are aware and these other studies almost always lacked pre-regulation self-reports of intensity to adequately contextualize such a finding). </w:delText>
        </w:r>
        <w:commentRangeEnd w:id="146"/>
        <w:r w:rsidR="004B5940" w:rsidDel="008816FD">
          <w:rPr>
            <w:rStyle w:val="CommentReference"/>
          </w:rPr>
          <w:commentReference w:id="146"/>
        </w:r>
      </w:del>
    </w:p>
    <w:p w14:paraId="71C30F72" w14:textId="77777777" w:rsidR="00121622" w:rsidDel="008816FD" w:rsidRDefault="00121622" w:rsidP="008816FD">
      <w:pPr>
        <w:jc w:val="both"/>
        <w:rPr>
          <w:del w:id="151" w:author="Billy Mitchell" w:date="2024-07-29T23:24:00Z" w16du:dateUtc="2024-07-30T03:24:00Z"/>
          <w:rFonts w:ascii="Times New Roman" w:hAnsi="Times New Roman"/>
          <w:sz w:val="22"/>
          <w:szCs w:val="22"/>
        </w:rPr>
        <w:pPrChange w:id="152" w:author="Billy Mitchell" w:date="2024-07-29T23:26:00Z" w16du:dateUtc="2024-07-30T03:26:00Z">
          <w:pPr>
            <w:ind w:left="720"/>
            <w:jc w:val="both"/>
          </w:pPr>
        </w:pPrChange>
      </w:pPr>
    </w:p>
    <w:p w14:paraId="3946A1BE" w14:textId="1C3EDF5A" w:rsidR="00274B15" w:rsidDel="008816FD" w:rsidRDefault="00121622" w:rsidP="008816FD">
      <w:pPr>
        <w:jc w:val="both"/>
        <w:rPr>
          <w:del w:id="153" w:author="Billy Mitchell" w:date="2024-07-29T23:24:00Z" w16du:dateUtc="2024-07-30T03:24:00Z"/>
          <w:rFonts w:ascii="Times New Roman" w:hAnsi="Times New Roman"/>
          <w:sz w:val="22"/>
          <w:szCs w:val="22"/>
        </w:rPr>
        <w:pPrChange w:id="154" w:author="Billy Mitchell" w:date="2024-07-29T23:26:00Z" w16du:dateUtc="2024-07-30T03:26:00Z">
          <w:pPr>
            <w:ind w:left="720"/>
            <w:jc w:val="both"/>
          </w:pPr>
        </w:pPrChange>
      </w:pPr>
      <w:moveFromRangeStart w:id="155" w:author="Billy Mitchell" w:date="2024-07-29T23:15:00Z" w:name="move173187351"/>
      <w:moveFrom w:id="156" w:author="Billy Mitchell" w:date="2024-07-29T23:15:00Z" w16du:dateUtc="2024-07-30T03:15:00Z">
        <w:del w:id="157" w:author="Billy Mitchell" w:date="2024-07-29T23:24:00Z" w16du:dateUtc="2024-07-30T03:24:00Z">
          <w:r w:rsidDel="008816FD">
            <w:rPr>
              <w:rFonts w:ascii="Times New Roman" w:hAnsi="Times New Roman"/>
              <w:sz w:val="22"/>
              <w:szCs w:val="22"/>
            </w:rPr>
            <w:delText>All of th</w:delText>
          </w:r>
          <w:r w:rsidR="00CA2FF8" w:rsidDel="008816FD">
            <w:rPr>
              <w:rFonts w:ascii="Times New Roman" w:hAnsi="Times New Roman"/>
              <w:sz w:val="22"/>
              <w:szCs w:val="22"/>
            </w:rPr>
            <w:delText>is</w:delText>
          </w:r>
          <w:r w:rsidDel="008816FD">
            <w:rPr>
              <w:rFonts w:ascii="Times New Roman" w:hAnsi="Times New Roman"/>
              <w:sz w:val="22"/>
              <w:szCs w:val="22"/>
            </w:rPr>
            <w:delText xml:space="preserve"> is to say, whether subjects reported pre- or post-regulation intensities, it would still be unusual in the context of the extant literature to </w:delText>
          </w:r>
          <w:r w:rsidR="00BC67F0" w:rsidDel="008816FD">
            <w:rPr>
              <w:rFonts w:ascii="Times New Roman" w:hAnsi="Times New Roman"/>
              <w:sz w:val="22"/>
              <w:szCs w:val="22"/>
            </w:rPr>
            <w:delText>observe</w:delText>
          </w:r>
          <w:r w:rsidR="00CA2FF8" w:rsidDel="008816FD">
            <w:rPr>
              <w:rFonts w:ascii="Times New Roman" w:hAnsi="Times New Roman"/>
              <w:sz w:val="22"/>
              <w:szCs w:val="22"/>
            </w:rPr>
            <w:delText xml:space="preserve"> reappraisal</w:delText>
          </w:r>
          <w:r w:rsidR="00BC67F0" w:rsidDel="008816FD">
            <w:rPr>
              <w:rFonts w:ascii="Times New Roman" w:hAnsi="Times New Roman"/>
              <w:sz w:val="22"/>
              <w:szCs w:val="22"/>
            </w:rPr>
            <w:delText xml:space="preserve"> to be more successful than distraction</w:delText>
          </w:r>
          <w:r w:rsidR="004B5940" w:rsidDel="008816FD">
            <w:rPr>
              <w:rFonts w:ascii="Times New Roman" w:hAnsi="Times New Roman"/>
              <w:sz w:val="22"/>
              <w:szCs w:val="22"/>
            </w:rPr>
            <w:delText xml:space="preserve"> at high intensities</w:delText>
          </w:r>
          <w:r w:rsidR="00BC67F0" w:rsidDel="008816FD">
            <w:rPr>
              <w:rFonts w:ascii="Times New Roman" w:hAnsi="Times New Roman"/>
              <w:sz w:val="22"/>
              <w:szCs w:val="22"/>
            </w:rPr>
            <w:delText xml:space="preserve">. </w:delText>
          </w:r>
        </w:del>
      </w:moveFrom>
      <w:moveFromRangeEnd w:id="155"/>
      <w:del w:id="158" w:author="Billy Mitchell" w:date="2024-07-29T23:24:00Z" w16du:dateUtc="2024-07-30T03:24:00Z">
        <w:r w:rsidR="00BC67F0" w:rsidDel="008816FD">
          <w:rPr>
            <w:rFonts w:ascii="Times New Roman" w:hAnsi="Times New Roman"/>
            <w:sz w:val="22"/>
            <w:szCs w:val="22"/>
          </w:rPr>
          <w:delText xml:space="preserve">In considering this critique, we did find some of our language regarding the interpretation on page 29 to be less careful than we intended and have amended it. </w:delText>
        </w:r>
      </w:del>
      <w:moveFromRangeStart w:id="159" w:author="Billy Mitchell" w:date="2024-07-29T23:15:00Z" w:name="move173187337"/>
      <w:moveFrom w:id="160" w:author="Billy Mitchell" w:date="2024-07-29T23:15:00Z" w16du:dateUtc="2024-07-30T03:15:00Z">
        <w:del w:id="161" w:author="Billy Mitchell" w:date="2024-07-29T23:24:00Z" w16du:dateUtc="2024-07-30T03:24:00Z">
          <w:r w:rsidR="00BC67F0" w:rsidDel="008816FD">
            <w:rPr>
              <w:rFonts w:ascii="Times New Roman" w:hAnsi="Times New Roman"/>
              <w:sz w:val="22"/>
              <w:szCs w:val="22"/>
            </w:rPr>
            <w:delText xml:space="preserve">We also added the results of an additional minor analysis (a respecified version of the simple slopes model with intensity as the moderator) to hopefully make our intended point more clear. </w:delText>
          </w:r>
        </w:del>
      </w:moveFrom>
      <w:moveFromRangeStart w:id="162" w:author="Billy Mitchell" w:date="2024-07-29T23:22:00Z" w:name="move173187775"/>
      <w:moveFromRangeEnd w:id="159"/>
      <w:moveFrom w:id="163" w:author="Billy Mitchell" w:date="2024-07-29T23:22:00Z" w16du:dateUtc="2024-07-30T03:22:00Z">
        <w:del w:id="164" w:author="Billy Mitchell" w:date="2024-07-29T23:24:00Z" w16du:dateUtc="2024-07-30T03:24:00Z">
          <w:r w:rsidR="00BC67F0" w:rsidDel="008816FD">
            <w:rPr>
              <w:rFonts w:ascii="Times New Roman" w:hAnsi="Times New Roman"/>
              <w:sz w:val="22"/>
              <w:szCs w:val="22"/>
            </w:rPr>
            <w:delText xml:space="preserve">We continue to emphasize that we have </w:delText>
          </w:r>
          <w:r w:rsidR="00F34B56" w:rsidDel="008816FD">
            <w:rPr>
              <w:rFonts w:ascii="Times New Roman" w:hAnsi="Times New Roman"/>
              <w:sz w:val="22"/>
              <w:szCs w:val="22"/>
            </w:rPr>
            <w:delText xml:space="preserve">no evidence to suggest that this generalizes beyond the highly specific features of this context </w:delText>
          </w:r>
          <w:r w:rsidR="004B5940" w:rsidDel="008816FD">
            <w:rPr>
              <w:rFonts w:ascii="Times New Roman" w:hAnsi="Times New Roman"/>
              <w:sz w:val="22"/>
              <w:szCs w:val="22"/>
            </w:rPr>
            <w:delText xml:space="preserve">or without significant experimental manipulation </w:delText>
          </w:r>
          <w:r w:rsidR="00F34B56" w:rsidDel="008816FD">
            <w:rPr>
              <w:rFonts w:ascii="Times New Roman" w:hAnsi="Times New Roman"/>
              <w:sz w:val="22"/>
              <w:szCs w:val="22"/>
            </w:rPr>
            <w:delText>and this evidence in itself does not conclusively explain what we observed within this context (pg. 30).</w:delText>
          </w:r>
        </w:del>
      </w:moveFrom>
      <w:moveFromRangeEnd w:id="162"/>
      <w:del w:id="165" w:author="Billy Mitchell" w:date="2024-07-29T23:24:00Z" w16du:dateUtc="2024-07-30T03:24:00Z">
        <w:r w:rsidR="00F34B56" w:rsidDel="008816FD">
          <w:rPr>
            <w:rFonts w:ascii="Times New Roman" w:hAnsi="Times New Roman"/>
            <w:sz w:val="22"/>
            <w:szCs w:val="22"/>
          </w:rPr>
          <w:delText xml:space="preserve"> As such, we have </w:delText>
        </w:r>
        <w:r w:rsidR="00BC67F0" w:rsidDel="008816FD">
          <w:rPr>
            <w:rFonts w:ascii="Times New Roman" w:hAnsi="Times New Roman"/>
            <w:sz w:val="22"/>
            <w:szCs w:val="22"/>
          </w:rPr>
          <w:delText>retained</w:delText>
        </w:r>
        <w:r w:rsidR="00F34B56" w:rsidDel="008816FD">
          <w:rPr>
            <w:rFonts w:ascii="Times New Roman" w:hAnsi="Times New Roman"/>
            <w:sz w:val="22"/>
            <w:szCs w:val="22"/>
          </w:rPr>
          <w:delText xml:space="preserve"> our initial interpretation of this result but have also</w:delText>
        </w:r>
        <w:r w:rsidR="00BC67F0" w:rsidDel="008816FD">
          <w:rPr>
            <w:rFonts w:ascii="Times New Roman" w:hAnsi="Times New Roman"/>
            <w:sz w:val="22"/>
            <w:szCs w:val="22"/>
          </w:rPr>
          <w:delText xml:space="preserve"> added language to reinforce the reviewer’s concern that this method may be confused for an experimentally- controlled design.</w:delText>
        </w:r>
        <w:r w:rsidR="00F34B56" w:rsidDel="008816FD">
          <w:rPr>
            <w:rFonts w:ascii="Times New Roman" w:hAnsi="Times New Roman"/>
            <w:sz w:val="22"/>
            <w:szCs w:val="22"/>
          </w:rPr>
          <w:delText xml:space="preserve"> </w:delText>
        </w:r>
      </w:del>
    </w:p>
    <w:p w14:paraId="202BA868" w14:textId="77777777" w:rsidR="0086624D" w:rsidRDefault="0086624D" w:rsidP="008816FD">
      <w:pPr>
        <w:jc w:val="both"/>
        <w:rPr>
          <w:rFonts w:ascii="Times New Roman" w:hAnsi="Times New Roman"/>
          <w:sz w:val="22"/>
          <w:szCs w:val="22"/>
        </w:rPr>
        <w:pPrChange w:id="166" w:author="Billy Mitchell" w:date="2024-07-29T23:26:00Z" w16du:dateUtc="2024-07-30T03:26:00Z">
          <w:pPr>
            <w:ind w:left="720"/>
            <w:jc w:val="both"/>
          </w:pPr>
        </w:pPrChange>
      </w:pP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1A8A6923" w:rsidR="00274B15" w:rsidRPr="0086624D" w:rsidRDefault="00274B15" w:rsidP="0086624D">
      <w:pPr>
        <w:ind w:left="720"/>
        <w:jc w:val="both"/>
        <w:rPr>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sz w:val="22"/>
          <w:szCs w:val="22"/>
        </w:rPr>
        <w:t xml:space="preserve"> We agree that this was incorrectly stated. Distraction should not be interpreted to grow in efficacy as intensity increases (some events may be too intense to regulate at all), but it is relatively more efficacious than reappraisal as high intensities. As previously noted, we corrected this language, but also contextualized our finding by reminding the reader that there are methodological differences between our approach and the approaches that we are benchmarking ourselves against. </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w:t>
      </w:r>
      <w:bookmarkStart w:id="167" w:name="_Hlk172838686"/>
      <w:r w:rsidRPr="00274B15">
        <w:rPr>
          <w:rFonts w:ascii="Times New Roman" w:hAnsi="Times New Roman"/>
          <w:i/>
          <w:iCs/>
          <w:sz w:val="22"/>
          <w:szCs w:val="22"/>
        </w:rPr>
        <w:t>But if [lower] emotional intensity is also the *outcome* of successful regulation - especially distraction, which was the modal strategy used - we'd expect a negative association between intensity and distraction use.</w:t>
      </w:r>
      <w:bookmarkEnd w:id="167"/>
      <w:r w:rsidRPr="00274B15">
        <w:rPr>
          <w:rFonts w:ascii="Times New Roman" w:hAnsi="Times New Roman"/>
          <w:i/>
          <w:iCs/>
          <w:sz w:val="22"/>
          <w:szCs w:val="22"/>
        </w:rPr>
        <w:t xml:space="preserv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47BE7C83" w14:textId="66BA2B47" w:rsidR="007D1883" w:rsidDel="00123072" w:rsidRDefault="00274B15" w:rsidP="0064466A">
      <w:pPr>
        <w:ind w:left="720"/>
        <w:jc w:val="both"/>
        <w:rPr>
          <w:moveFrom w:id="168" w:author="Billy Mitchell" w:date="2024-07-29T23:50:00Z" w16du:dateUtc="2024-07-30T03:50:00Z"/>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b/>
          <w:bCs/>
          <w:sz w:val="22"/>
          <w:szCs w:val="22"/>
        </w:rPr>
        <w:t xml:space="preserve"> </w:t>
      </w:r>
      <w:del w:id="169" w:author="Billy Mitchell" w:date="2024-07-29T23:41:00Z" w16du:dateUtc="2024-07-30T03:41:00Z">
        <w:r w:rsidR="0086624D" w:rsidDel="008244E1">
          <w:rPr>
            <w:rFonts w:ascii="Times New Roman" w:hAnsi="Times New Roman"/>
            <w:sz w:val="22"/>
            <w:szCs w:val="22"/>
          </w:rPr>
          <w:delText xml:space="preserve">Mixed interpretations of our question could potentially obfuscate a true effect, but such confusion would likely occur on the subject-level (i.e., different subjects may interpret the question differently, but the same subject would likely interpret the question the same every time they answer it). This </w:delText>
        </w:r>
      </w:del>
      <w:ins w:id="170" w:author="Vishnu P. Murty" w:date="2024-07-28T10:48:00Z" w16du:dateUtc="2024-07-28T14:48:00Z">
        <w:del w:id="171" w:author="Billy Mitchell" w:date="2024-07-29T23:41:00Z" w16du:dateUtc="2024-07-30T03:41:00Z">
          <w:r w:rsidR="00F272AF" w:rsidDel="008244E1">
            <w:rPr>
              <w:rFonts w:ascii="Times New Roman" w:hAnsi="Times New Roman"/>
              <w:sz w:val="22"/>
              <w:szCs w:val="22"/>
            </w:rPr>
            <w:delText>Notably, we use</w:delText>
          </w:r>
        </w:del>
      </w:ins>
      <w:ins w:id="172" w:author="Vishnu P. Murty" w:date="2024-07-28T10:49:00Z" w16du:dateUtc="2024-07-28T14:49:00Z">
        <w:del w:id="173" w:author="Billy Mitchell" w:date="2024-07-29T23:41:00Z" w16du:dateUtc="2024-07-30T03:41:00Z">
          <w:r w:rsidR="00F272AF" w:rsidDel="008244E1">
            <w:rPr>
              <w:rFonts w:ascii="Times New Roman" w:hAnsi="Times New Roman"/>
              <w:sz w:val="22"/>
              <w:szCs w:val="22"/>
            </w:rPr>
            <w:delText xml:space="preserve"> hierarchical modeling to account for any</w:delText>
          </w:r>
        </w:del>
      </w:ins>
      <w:ins w:id="174" w:author="Vishnu P. Murty" w:date="2024-07-28T10:48:00Z" w16du:dateUtc="2024-07-28T14:48:00Z">
        <w:del w:id="175" w:author="Billy Mitchell" w:date="2024-07-29T23:41:00Z" w16du:dateUtc="2024-07-30T03:41:00Z">
          <w:r w:rsidR="00F272AF" w:rsidDel="008244E1">
            <w:rPr>
              <w:rFonts w:ascii="Times New Roman" w:hAnsi="Times New Roman"/>
              <w:sz w:val="22"/>
              <w:szCs w:val="22"/>
            </w:rPr>
            <w:delText xml:space="preserve"> </w:delText>
          </w:r>
        </w:del>
      </w:ins>
      <w:del w:id="176" w:author="Billy Mitchell" w:date="2024-07-29T23:41:00Z" w16du:dateUtc="2024-07-30T03:41:00Z">
        <w:r w:rsidR="0086624D" w:rsidDel="008244E1">
          <w:rPr>
            <w:rFonts w:ascii="Times New Roman" w:hAnsi="Times New Roman"/>
            <w:sz w:val="22"/>
            <w:szCs w:val="22"/>
          </w:rPr>
          <w:delText>sort of idiosyncratic effect</w:delText>
        </w:r>
      </w:del>
      <w:ins w:id="177" w:author="Vishnu P. Murty" w:date="2024-07-28T10:49:00Z" w16du:dateUtc="2024-07-28T14:49:00Z">
        <w:del w:id="178" w:author="Billy Mitchell" w:date="2024-07-29T23:41:00Z" w16du:dateUtc="2024-07-30T03:41:00Z">
          <w:r w:rsidR="00F272AF" w:rsidDel="008244E1">
            <w:rPr>
              <w:rFonts w:ascii="Times New Roman" w:hAnsi="Times New Roman"/>
              <w:sz w:val="22"/>
              <w:szCs w:val="22"/>
            </w:rPr>
            <w:delText>s</w:delText>
          </w:r>
        </w:del>
      </w:ins>
      <w:del w:id="179" w:author="Billy Mitchell" w:date="2024-07-29T23:41:00Z" w16du:dateUtc="2024-07-30T03:41:00Z">
        <w:r w:rsidR="0086624D" w:rsidDel="008244E1">
          <w:rPr>
            <w:rFonts w:ascii="Times New Roman" w:hAnsi="Times New Roman"/>
            <w:sz w:val="22"/>
            <w:szCs w:val="22"/>
          </w:rPr>
          <w:delText xml:space="preserve"> is precisely what statistical approaches such as </w:delText>
        </w:r>
        <w:r w:rsidR="004B5940" w:rsidDel="008244E1">
          <w:rPr>
            <w:rFonts w:ascii="Times New Roman" w:hAnsi="Times New Roman"/>
            <w:sz w:val="22"/>
            <w:szCs w:val="22"/>
          </w:rPr>
          <w:delText xml:space="preserve">the </w:delText>
        </w:r>
        <w:r w:rsidR="0086624D" w:rsidDel="008244E1">
          <w:rPr>
            <w:rFonts w:ascii="Times New Roman" w:hAnsi="Times New Roman"/>
            <w:sz w:val="22"/>
            <w:szCs w:val="22"/>
          </w:rPr>
          <w:delText xml:space="preserve">hierarchical modeling </w:delText>
        </w:r>
        <w:r w:rsidR="004B5940" w:rsidDel="008244E1">
          <w:rPr>
            <w:rFonts w:ascii="Times New Roman" w:hAnsi="Times New Roman"/>
            <w:sz w:val="22"/>
            <w:szCs w:val="22"/>
          </w:rPr>
          <w:delText xml:space="preserve">we used </w:delText>
        </w:r>
        <w:r w:rsidR="0086624D" w:rsidDel="008244E1">
          <w:rPr>
            <w:rFonts w:ascii="Times New Roman" w:hAnsi="Times New Roman"/>
            <w:sz w:val="22"/>
            <w:szCs w:val="22"/>
          </w:rPr>
          <w:delText>are designed to adjust for.</w:delText>
        </w:r>
        <w:r w:rsidR="005D5E0F" w:rsidDel="008244E1">
          <w:rPr>
            <w:rFonts w:ascii="Times New Roman" w:hAnsi="Times New Roman"/>
            <w:sz w:val="22"/>
            <w:szCs w:val="22"/>
          </w:rPr>
          <w:delText xml:space="preserve"> </w:delText>
        </w:r>
      </w:del>
      <w:r w:rsidR="005D5E0F">
        <w:rPr>
          <w:rFonts w:ascii="Times New Roman" w:hAnsi="Times New Roman"/>
          <w:sz w:val="22"/>
          <w:szCs w:val="22"/>
        </w:rPr>
        <w:t>We agree with the reviewer that “… I</w:t>
      </w:r>
      <w:r w:rsidR="005D5E0F" w:rsidRPr="005D5E0F">
        <w:rPr>
          <w:rFonts w:ascii="Times New Roman" w:hAnsi="Times New Roman"/>
          <w:sz w:val="22"/>
          <w:szCs w:val="22"/>
        </w:rPr>
        <w:t>f emotional intensity drives use of distraction vs. reappraisal, we'd expect a positive association between intensity and distraction use</w:t>
      </w:r>
      <w:r w:rsidR="005D5E0F">
        <w:rPr>
          <w:rFonts w:ascii="Times New Roman" w:hAnsi="Times New Roman"/>
          <w:sz w:val="22"/>
          <w:szCs w:val="22"/>
        </w:rPr>
        <w:t xml:space="preserve">” but </w:t>
      </w:r>
      <w:del w:id="180" w:author="Billy Mitchell" w:date="2024-07-29T23:43:00Z" w16du:dateUtc="2024-07-30T03:43:00Z">
        <w:r w:rsidR="005D5E0F" w:rsidDel="00123072">
          <w:rPr>
            <w:rFonts w:ascii="Times New Roman" w:hAnsi="Times New Roman"/>
            <w:sz w:val="22"/>
            <w:szCs w:val="22"/>
          </w:rPr>
          <w:delText>feel that the logic behind</w:delText>
        </w:r>
      </w:del>
      <w:ins w:id="181" w:author="Billy Mitchell" w:date="2024-07-29T23:43:00Z" w16du:dateUtc="2024-07-30T03:43:00Z">
        <w:r w:rsidR="00123072">
          <w:rPr>
            <w:rFonts w:ascii="Times New Roman" w:hAnsi="Times New Roman"/>
            <w:sz w:val="22"/>
            <w:szCs w:val="22"/>
          </w:rPr>
          <w:t>respectfully disagree that</w:t>
        </w:r>
      </w:ins>
      <w:r w:rsidR="005D5E0F">
        <w:rPr>
          <w:rFonts w:ascii="Times New Roman" w:hAnsi="Times New Roman"/>
          <w:sz w:val="22"/>
          <w:szCs w:val="22"/>
        </w:rPr>
        <w:t xml:space="preserve"> “ … </w:t>
      </w:r>
      <w:r w:rsidR="005D5E0F" w:rsidRPr="005D5E0F">
        <w:rPr>
          <w:rFonts w:ascii="Times New Roman" w:hAnsi="Times New Roman"/>
          <w:sz w:val="22"/>
          <w:szCs w:val="22"/>
        </w:rPr>
        <w:t xml:space="preserve">if [lower] emotional intensity is also the *outcome* of successful regulation </w:t>
      </w:r>
      <w:r w:rsidR="005D5E0F">
        <w:rPr>
          <w:rFonts w:ascii="Times New Roman" w:hAnsi="Times New Roman"/>
          <w:sz w:val="22"/>
          <w:szCs w:val="22"/>
        </w:rPr>
        <w:t>…</w:t>
      </w:r>
      <w:r w:rsidR="005D5E0F" w:rsidRPr="005D5E0F">
        <w:rPr>
          <w:rFonts w:ascii="Times New Roman" w:hAnsi="Times New Roman"/>
          <w:sz w:val="22"/>
          <w:szCs w:val="22"/>
        </w:rPr>
        <w:t xml:space="preserve"> we'd expect a negative association between intensity and distraction use</w:t>
      </w:r>
      <w:r w:rsidR="005D5E0F">
        <w:rPr>
          <w:rFonts w:ascii="Times New Roman" w:hAnsi="Times New Roman"/>
          <w:sz w:val="22"/>
          <w:szCs w:val="22"/>
        </w:rPr>
        <w:t>”</w:t>
      </w:r>
      <w:ins w:id="182" w:author="Billy Mitchell" w:date="2024-07-29T23:44:00Z" w16du:dateUtc="2024-07-30T03:44:00Z">
        <w:r w:rsidR="00123072">
          <w:rPr>
            <w:rFonts w:ascii="Times New Roman" w:hAnsi="Times New Roman"/>
            <w:sz w:val="22"/>
            <w:szCs w:val="22"/>
          </w:rPr>
          <w:t>.</w:t>
        </w:r>
      </w:ins>
      <w:ins w:id="183" w:author="Billy Mitchell" w:date="2024-07-29T23:45:00Z" w16du:dateUtc="2024-07-30T03:45:00Z">
        <w:r w:rsidR="00123072">
          <w:rPr>
            <w:rFonts w:ascii="Times New Roman" w:hAnsi="Times New Roman"/>
            <w:sz w:val="22"/>
            <w:szCs w:val="22"/>
          </w:rPr>
          <w:t xml:space="preserve"> As previously noted, we </w:t>
        </w:r>
      </w:ins>
      <w:ins w:id="184" w:author="Billy Mitchell" w:date="2024-07-29T23:47:00Z" w16du:dateUtc="2024-07-30T03:47:00Z">
        <w:r w:rsidR="00123072">
          <w:rPr>
            <w:rFonts w:ascii="Times New Roman" w:hAnsi="Times New Roman"/>
            <w:sz w:val="22"/>
            <w:szCs w:val="22"/>
          </w:rPr>
          <w:t xml:space="preserve">are unaware of any </w:t>
        </w:r>
      </w:ins>
      <w:ins w:id="185" w:author="Billy Mitchell" w:date="2024-07-29T23:45:00Z" w16du:dateUtc="2024-07-30T03:45:00Z">
        <w:r w:rsidR="00123072">
          <w:rPr>
            <w:rFonts w:ascii="Times New Roman" w:hAnsi="Times New Roman"/>
            <w:sz w:val="22"/>
            <w:szCs w:val="22"/>
          </w:rPr>
          <w:t xml:space="preserve">evidence </w:t>
        </w:r>
      </w:ins>
      <w:ins w:id="186" w:author="Billy Mitchell" w:date="2024-07-29T23:47:00Z" w16du:dateUtc="2024-07-30T03:47:00Z">
        <w:r w:rsidR="00123072">
          <w:rPr>
            <w:rFonts w:ascii="Times New Roman" w:hAnsi="Times New Roman"/>
            <w:sz w:val="22"/>
            <w:szCs w:val="22"/>
          </w:rPr>
          <w:t xml:space="preserve">which suggests </w:t>
        </w:r>
      </w:ins>
      <w:ins w:id="187" w:author="Billy Mitchell" w:date="2024-07-29T23:45:00Z" w16du:dateUtc="2024-07-30T03:45:00Z">
        <w:r w:rsidR="00123072">
          <w:rPr>
            <w:rFonts w:ascii="Times New Roman" w:hAnsi="Times New Roman"/>
            <w:sz w:val="22"/>
            <w:szCs w:val="22"/>
          </w:rPr>
          <w:t xml:space="preserve">that </w:t>
        </w:r>
      </w:ins>
      <w:del w:id="188" w:author="Billy Mitchell" w:date="2024-07-29T23:46:00Z" w16du:dateUtc="2024-07-30T03:46:00Z">
        <w:r w:rsidR="005D5E0F" w:rsidDel="00123072">
          <w:rPr>
            <w:rFonts w:ascii="Times New Roman" w:hAnsi="Times New Roman"/>
            <w:sz w:val="22"/>
            <w:szCs w:val="22"/>
          </w:rPr>
          <w:delText xml:space="preserve"> is making the same mistake noted earlier: that </w:delText>
        </w:r>
      </w:del>
      <w:r w:rsidR="005D5E0F">
        <w:rPr>
          <w:rFonts w:ascii="Times New Roman" w:hAnsi="Times New Roman"/>
          <w:sz w:val="22"/>
          <w:szCs w:val="22"/>
        </w:rPr>
        <w:t>distraction</w:t>
      </w:r>
      <w:ins w:id="189" w:author="Billy Mitchell" w:date="2024-07-29T23:46:00Z" w16du:dateUtc="2024-07-30T03:46:00Z">
        <w:r w:rsidR="00123072">
          <w:rPr>
            <w:rFonts w:ascii="Times New Roman" w:hAnsi="Times New Roman"/>
            <w:sz w:val="22"/>
            <w:szCs w:val="22"/>
          </w:rPr>
          <w:t>, for example,</w:t>
        </w:r>
      </w:ins>
      <w:r w:rsidR="005D5E0F">
        <w:rPr>
          <w:rFonts w:ascii="Times New Roman" w:hAnsi="Times New Roman"/>
          <w:sz w:val="22"/>
          <w:szCs w:val="22"/>
        </w:rPr>
        <w:t xml:space="preserve"> is so effective at attenuation that post-regulation intensity</w:t>
      </w:r>
      <w:r w:rsidR="009F0A1E">
        <w:rPr>
          <w:rFonts w:ascii="Times New Roman" w:hAnsi="Times New Roman"/>
          <w:sz w:val="22"/>
          <w:szCs w:val="22"/>
        </w:rPr>
        <w:t xml:space="preserve"> of a pre-regulation high intensity stimulus</w:t>
      </w:r>
      <w:r w:rsidR="005D5E0F">
        <w:rPr>
          <w:rFonts w:ascii="Times New Roman" w:hAnsi="Times New Roman"/>
          <w:sz w:val="22"/>
          <w:szCs w:val="22"/>
        </w:rPr>
        <w:t xml:space="preserve"> would look indistinguishable, if not lower, than</w:t>
      </w:r>
      <w:r w:rsidR="009F0A1E">
        <w:rPr>
          <w:rFonts w:ascii="Times New Roman" w:hAnsi="Times New Roman"/>
          <w:sz w:val="22"/>
          <w:szCs w:val="22"/>
        </w:rPr>
        <w:t xml:space="preserve"> pre-regulation low intensity stimul</w:t>
      </w:r>
      <w:r w:rsidR="004B5940">
        <w:rPr>
          <w:rFonts w:ascii="Times New Roman" w:hAnsi="Times New Roman"/>
          <w:sz w:val="22"/>
          <w:szCs w:val="22"/>
        </w:rPr>
        <w:t>i</w:t>
      </w:r>
      <w:r w:rsidR="005D5E0F">
        <w:rPr>
          <w:rFonts w:ascii="Times New Roman" w:hAnsi="Times New Roman"/>
          <w:sz w:val="22"/>
          <w:szCs w:val="22"/>
        </w:rPr>
        <w:t>.</w:t>
      </w:r>
      <w:r w:rsidR="009F0A1E">
        <w:rPr>
          <w:rFonts w:ascii="Times New Roman" w:hAnsi="Times New Roman"/>
          <w:sz w:val="22"/>
          <w:szCs w:val="22"/>
        </w:rPr>
        <w:t xml:space="preserve"> </w:t>
      </w:r>
      <w:del w:id="190" w:author="Billy Mitchell" w:date="2024-07-29T23:46:00Z" w16du:dateUtc="2024-07-30T03:46:00Z">
        <w:r w:rsidR="009F0A1E" w:rsidDel="00123072">
          <w:rPr>
            <w:rFonts w:ascii="Times New Roman" w:hAnsi="Times New Roman"/>
            <w:sz w:val="22"/>
            <w:szCs w:val="22"/>
          </w:rPr>
          <w:delText xml:space="preserve">I believe that a </w:delText>
        </w:r>
      </w:del>
      <w:ins w:id="191" w:author="Billy Mitchell" w:date="2024-07-29T23:46:00Z" w16du:dateUtc="2024-07-30T03:46:00Z">
        <w:r w:rsidR="00123072">
          <w:rPr>
            <w:rFonts w:ascii="Times New Roman" w:hAnsi="Times New Roman"/>
            <w:sz w:val="22"/>
            <w:szCs w:val="22"/>
          </w:rPr>
          <w:t>A</w:t>
        </w:r>
      </w:ins>
      <w:ins w:id="192" w:author="Billy Mitchell" w:date="2024-07-29T23:47:00Z" w16du:dateUtc="2024-07-30T03:47:00Z">
        <w:r w:rsidR="00123072">
          <w:rPr>
            <w:rFonts w:ascii="Times New Roman" w:hAnsi="Times New Roman"/>
            <w:sz w:val="22"/>
            <w:szCs w:val="22"/>
          </w:rPr>
          <w:t xml:space="preserve"> </w:t>
        </w:r>
      </w:ins>
      <w:r w:rsidR="009F0A1E">
        <w:rPr>
          <w:rFonts w:ascii="Times New Roman" w:hAnsi="Times New Roman"/>
          <w:sz w:val="22"/>
          <w:szCs w:val="22"/>
        </w:rPr>
        <w:t>more accurate expectation</w:t>
      </w:r>
      <w:ins w:id="193" w:author="Billy Mitchell" w:date="2024-07-29T23:49:00Z" w16du:dateUtc="2024-07-30T03:49:00Z">
        <w:r w:rsidR="00123072">
          <w:rPr>
            <w:rFonts w:ascii="Times New Roman" w:hAnsi="Times New Roman"/>
            <w:sz w:val="22"/>
            <w:szCs w:val="22"/>
          </w:rPr>
          <w:t xml:space="preserve"> </w:t>
        </w:r>
      </w:ins>
      <w:del w:id="194" w:author="Billy Mitchell" w:date="2024-07-29T23:46:00Z" w16du:dateUtc="2024-07-30T03:46:00Z">
        <w:r w:rsidR="004B5940" w:rsidDel="00123072">
          <w:rPr>
            <w:rFonts w:ascii="Times New Roman" w:hAnsi="Times New Roman"/>
            <w:sz w:val="22"/>
            <w:szCs w:val="22"/>
          </w:rPr>
          <w:delText>, based upon the cited literature,</w:delText>
        </w:r>
        <w:r w:rsidR="009F0A1E" w:rsidDel="00123072">
          <w:rPr>
            <w:rFonts w:ascii="Times New Roman" w:hAnsi="Times New Roman"/>
            <w:sz w:val="22"/>
            <w:szCs w:val="22"/>
          </w:rPr>
          <w:delText xml:space="preserve"> </w:delText>
        </w:r>
      </w:del>
      <w:r w:rsidR="009F0A1E">
        <w:rPr>
          <w:rFonts w:ascii="Times New Roman" w:hAnsi="Times New Roman"/>
          <w:sz w:val="22"/>
          <w:szCs w:val="22"/>
        </w:rPr>
        <w:t>might be a positive association with a lower intercept or smaller logistic coefficient.</w:t>
      </w:r>
      <w:ins w:id="195" w:author="Billy Mitchell" w:date="2024-07-29T23:49:00Z" w16du:dateUtc="2024-07-30T03:49:00Z">
        <w:r w:rsidR="00123072">
          <w:rPr>
            <w:rFonts w:ascii="Times New Roman" w:hAnsi="Times New Roman"/>
            <w:sz w:val="22"/>
            <w:szCs w:val="22"/>
          </w:rPr>
          <w:t xml:space="preserve"> We are basing this upon </w:t>
        </w:r>
        <w:r w:rsidR="00123072">
          <w:rPr>
            <w:rFonts w:ascii="Times New Roman" w:hAnsi="Times New Roman"/>
            <w:sz w:val="22"/>
            <w:szCs w:val="22"/>
          </w:rPr>
          <w:t>the findings of Specker et al., 2024</w:t>
        </w:r>
        <w:r w:rsidR="00123072">
          <w:rPr>
            <w:rFonts w:ascii="Times New Roman" w:hAnsi="Times New Roman"/>
            <w:sz w:val="22"/>
            <w:szCs w:val="22"/>
          </w:rPr>
          <w:t>,</w:t>
        </w:r>
        <w:r w:rsidR="00123072">
          <w:rPr>
            <w:rFonts w:ascii="Times New Roman" w:hAnsi="Times New Roman"/>
            <w:sz w:val="22"/>
            <w:szCs w:val="22"/>
          </w:rPr>
          <w:t xml:space="preserve"> which is the only emotion regulation study we are aware of that directly measured and published idiographic self-report of pre- and post-regulation intensity</w:t>
        </w:r>
        <w:r w:rsidR="00123072">
          <w:rPr>
            <w:rFonts w:ascii="Times New Roman" w:hAnsi="Times New Roman"/>
            <w:sz w:val="22"/>
            <w:szCs w:val="22"/>
          </w:rPr>
          <w:t>.</w:t>
        </w:r>
        <w:r w:rsidR="00123072">
          <w:rPr>
            <w:rFonts w:ascii="Times New Roman" w:hAnsi="Times New Roman"/>
            <w:sz w:val="22"/>
            <w:szCs w:val="22"/>
          </w:rPr>
          <w:t xml:space="preserve"> </w:t>
        </w:r>
      </w:ins>
      <w:r w:rsidR="009F0A1E">
        <w:rPr>
          <w:rFonts w:ascii="Times New Roman" w:hAnsi="Times New Roman"/>
          <w:sz w:val="22"/>
          <w:szCs w:val="22"/>
        </w:rPr>
        <w:t xml:space="preserve"> </w:t>
      </w:r>
      <w:moveFromRangeStart w:id="196" w:author="Billy Mitchell" w:date="2024-07-29T23:50:00Z" w:name="move173189436"/>
      <w:moveFrom w:id="197" w:author="Billy Mitchell" w:date="2024-07-29T23:50:00Z" w16du:dateUtc="2024-07-30T03:50:00Z">
        <w:r w:rsidR="004B5940" w:rsidDel="00123072">
          <w:rPr>
            <w:rFonts w:ascii="Times New Roman" w:hAnsi="Times New Roman"/>
            <w:sz w:val="22"/>
            <w:szCs w:val="22"/>
          </w:rPr>
          <w:t>We lack the ability to conclusively explai</w:t>
        </w:r>
        <w:r w:rsidR="007D1883" w:rsidDel="00123072">
          <w:rPr>
            <w:rFonts w:ascii="Times New Roman" w:hAnsi="Times New Roman"/>
            <w:sz w:val="22"/>
            <w:szCs w:val="22"/>
          </w:rPr>
          <w:t>n</w:t>
        </w:r>
        <w:r w:rsidR="004B5940" w:rsidDel="00123072">
          <w:rPr>
            <w:rFonts w:ascii="Times New Roman" w:hAnsi="Times New Roman"/>
            <w:sz w:val="22"/>
            <w:szCs w:val="22"/>
          </w:rPr>
          <w:t xml:space="preserve"> the null with this study design</w:t>
        </w:r>
        <w:r w:rsidR="007D1883" w:rsidDel="00123072">
          <w:rPr>
            <w:rFonts w:ascii="Times New Roman" w:hAnsi="Times New Roman"/>
            <w:sz w:val="22"/>
            <w:szCs w:val="22"/>
          </w:rPr>
          <w:t xml:space="preserve">. </w:t>
        </w:r>
      </w:moveFrom>
    </w:p>
    <w:moveFromRangeEnd w:id="196"/>
    <w:p w14:paraId="413644EB" w14:textId="77777777" w:rsidR="007D1883" w:rsidRDefault="007D1883" w:rsidP="0064466A">
      <w:pPr>
        <w:ind w:left="720"/>
        <w:jc w:val="both"/>
        <w:rPr>
          <w:ins w:id="198" w:author="Billy Mitchell" w:date="2024-07-29T23:49:00Z" w16du:dateUtc="2024-07-30T03:49:00Z"/>
          <w:rFonts w:ascii="Times New Roman" w:hAnsi="Times New Roman"/>
          <w:sz w:val="22"/>
          <w:szCs w:val="22"/>
        </w:rPr>
      </w:pPr>
    </w:p>
    <w:p w14:paraId="223953C0" w14:textId="77777777" w:rsidR="00123072" w:rsidRDefault="00123072" w:rsidP="0064466A">
      <w:pPr>
        <w:ind w:left="720"/>
        <w:jc w:val="both"/>
        <w:rPr>
          <w:rFonts w:ascii="Times New Roman" w:hAnsi="Times New Roman"/>
          <w:sz w:val="22"/>
          <w:szCs w:val="22"/>
        </w:rPr>
      </w:pPr>
    </w:p>
    <w:p w14:paraId="356DA8A8" w14:textId="5B160592" w:rsidR="00123072" w:rsidDel="00123072" w:rsidRDefault="00123072" w:rsidP="00123072">
      <w:pPr>
        <w:ind w:left="720"/>
        <w:jc w:val="both"/>
        <w:rPr>
          <w:del w:id="199" w:author="Billy Mitchell" w:date="2024-07-29T23:50:00Z" w16du:dateUtc="2024-07-30T03:50:00Z"/>
          <w:moveTo w:id="200" w:author="Billy Mitchell" w:date="2024-07-29T23:50:00Z" w16du:dateUtc="2024-07-30T03:50:00Z"/>
          <w:rFonts w:ascii="Times New Roman" w:hAnsi="Times New Roman"/>
          <w:sz w:val="22"/>
          <w:szCs w:val="22"/>
        </w:rPr>
      </w:pPr>
      <w:moveToRangeStart w:id="201" w:author="Billy Mitchell" w:date="2024-07-29T23:50:00Z" w:name="move173189436"/>
      <w:moveTo w:id="202" w:author="Billy Mitchell" w:date="2024-07-29T23:50:00Z" w16du:dateUtc="2024-07-30T03:50:00Z">
        <w:r>
          <w:rPr>
            <w:rFonts w:ascii="Times New Roman" w:hAnsi="Times New Roman"/>
            <w:sz w:val="22"/>
            <w:szCs w:val="22"/>
          </w:rPr>
          <w:t>We</w:t>
        </w:r>
      </w:moveTo>
      <w:ins w:id="203" w:author="Billy Mitchell" w:date="2024-07-29T23:50:00Z" w16du:dateUtc="2024-07-30T03:50:00Z">
        <w:r>
          <w:rPr>
            <w:rFonts w:ascii="Times New Roman" w:hAnsi="Times New Roman"/>
            <w:sz w:val="22"/>
            <w:szCs w:val="22"/>
          </w:rPr>
          <w:t xml:space="preserve"> do</w:t>
        </w:r>
      </w:ins>
      <w:moveTo w:id="204" w:author="Billy Mitchell" w:date="2024-07-29T23:50:00Z" w16du:dateUtc="2024-07-30T03:50:00Z">
        <w:r>
          <w:rPr>
            <w:rFonts w:ascii="Times New Roman" w:hAnsi="Times New Roman"/>
            <w:sz w:val="22"/>
            <w:szCs w:val="22"/>
          </w:rPr>
          <w:t xml:space="preserve"> lack the ability to conclusively explain the null with this study design</w:t>
        </w:r>
      </w:moveTo>
      <w:ins w:id="205" w:author="Billy Mitchell" w:date="2024-07-29T23:50:00Z" w16du:dateUtc="2024-07-30T03:50:00Z">
        <w:r>
          <w:rPr>
            <w:rFonts w:ascii="Times New Roman" w:hAnsi="Times New Roman"/>
            <w:sz w:val="22"/>
            <w:szCs w:val="22"/>
          </w:rPr>
          <w:t xml:space="preserve"> and acknowledge that</w:t>
        </w:r>
      </w:ins>
      <w:moveTo w:id="206" w:author="Billy Mitchell" w:date="2024-07-29T23:50:00Z" w16du:dateUtc="2024-07-30T03:50:00Z">
        <w:r>
          <w:rPr>
            <w:rFonts w:ascii="Times New Roman" w:hAnsi="Times New Roman"/>
            <w:sz w:val="22"/>
            <w:szCs w:val="22"/>
          </w:rPr>
          <w:t>.</w:t>
        </w:r>
      </w:moveTo>
      <w:ins w:id="207" w:author="Billy Mitchell" w:date="2024-07-29T23:50:00Z" w16du:dateUtc="2024-07-30T03:50:00Z">
        <w:r>
          <w:rPr>
            <w:rFonts w:ascii="Times New Roman" w:hAnsi="Times New Roman"/>
            <w:sz w:val="22"/>
            <w:szCs w:val="22"/>
          </w:rPr>
          <w:t xml:space="preserve"> </w:t>
        </w:r>
      </w:ins>
      <w:moveTo w:id="208" w:author="Billy Mitchell" w:date="2024-07-29T23:50:00Z" w16du:dateUtc="2024-07-30T03:50:00Z">
        <w:del w:id="209" w:author="Billy Mitchell" w:date="2024-07-29T23:50:00Z" w16du:dateUtc="2024-07-30T03:50:00Z">
          <w:r w:rsidDel="00123072">
            <w:rPr>
              <w:rFonts w:ascii="Times New Roman" w:hAnsi="Times New Roman"/>
              <w:sz w:val="22"/>
              <w:szCs w:val="22"/>
            </w:rPr>
            <w:delText xml:space="preserve"> </w:delText>
          </w:r>
        </w:del>
      </w:moveTo>
    </w:p>
    <w:p w14:paraId="4AEC0A73" w14:textId="3C204B5D" w:rsidR="00123072" w:rsidDel="00123072" w:rsidRDefault="00123072" w:rsidP="00123072">
      <w:pPr>
        <w:ind w:left="720"/>
        <w:jc w:val="both"/>
        <w:rPr>
          <w:del w:id="210" w:author="Billy Mitchell" w:date="2024-07-29T23:50:00Z" w16du:dateUtc="2024-07-30T03:50:00Z"/>
          <w:moveTo w:id="211" w:author="Billy Mitchell" w:date="2024-07-29T23:50:00Z" w16du:dateUtc="2024-07-30T03:50:00Z"/>
          <w:rFonts w:ascii="Times New Roman" w:hAnsi="Times New Roman"/>
          <w:sz w:val="22"/>
          <w:szCs w:val="22"/>
        </w:rPr>
      </w:pPr>
    </w:p>
    <w:moveToRangeEnd w:id="201"/>
    <w:p w14:paraId="784BFDBF" w14:textId="6482E2DE" w:rsidR="0086624D" w:rsidRDefault="007D1883" w:rsidP="0064466A">
      <w:pPr>
        <w:ind w:left="720"/>
        <w:jc w:val="both"/>
      </w:pPr>
      <w:r>
        <w:rPr>
          <w:rFonts w:ascii="Times New Roman" w:hAnsi="Times New Roman"/>
          <w:sz w:val="22"/>
          <w:szCs w:val="22"/>
        </w:rPr>
        <w:t>As we view it, the value of reporting this null is simply that when assess</w:t>
      </w:r>
      <w:ins w:id="212" w:author="Vishnu P. Murty" w:date="2024-07-28T10:50:00Z" w16du:dateUtc="2024-07-28T14:50:00Z">
        <w:r w:rsidR="00F272AF">
          <w:rPr>
            <w:rFonts w:ascii="Times New Roman" w:hAnsi="Times New Roman"/>
            <w:sz w:val="22"/>
            <w:szCs w:val="22"/>
          </w:rPr>
          <w:t>ing</w:t>
        </w:r>
      </w:ins>
      <w:r>
        <w:rPr>
          <w:rFonts w:ascii="Times New Roman" w:hAnsi="Times New Roman"/>
          <w:sz w:val="22"/>
          <w:szCs w:val="22"/>
        </w:rPr>
        <w:t xml:space="preserve"> these variables in an ecologically valid way (i.e., minimizing manipulation) and in a context with features </w:t>
      </w:r>
      <w:del w:id="213" w:author="Billy Mitchell" w:date="2024-07-29T23:51:00Z" w16du:dateUtc="2024-07-30T03:51:00Z">
        <w:r w:rsidDel="00123072">
          <w:rPr>
            <w:rFonts w:ascii="Times New Roman" w:hAnsi="Times New Roman"/>
            <w:sz w:val="22"/>
            <w:szCs w:val="22"/>
          </w:rPr>
          <w:delText xml:space="preserve">(i.e., highly stimulating, high intensity, complex) </w:delText>
        </w:r>
      </w:del>
      <w:r>
        <w:rPr>
          <w:rFonts w:ascii="Times New Roman" w:hAnsi="Times New Roman"/>
          <w:sz w:val="22"/>
          <w:szCs w:val="22"/>
        </w:rPr>
        <w:t>which mirror other circumstances in which self-regulation could be of vital importance</w:t>
      </w:r>
      <w:ins w:id="214" w:author="Billy Mitchell" w:date="2024-07-29T23:51:00Z" w16du:dateUtc="2024-07-30T03:51:00Z">
        <w:r w:rsidR="00123072">
          <w:rPr>
            <w:rFonts w:ascii="Times New Roman" w:hAnsi="Times New Roman"/>
            <w:sz w:val="22"/>
            <w:szCs w:val="22"/>
          </w:rPr>
          <w:t xml:space="preserve"> </w:t>
        </w:r>
        <w:r w:rsidR="00123072">
          <w:rPr>
            <w:rFonts w:ascii="Times New Roman" w:hAnsi="Times New Roman"/>
            <w:sz w:val="22"/>
            <w:szCs w:val="22"/>
          </w:rPr>
          <w:t>(i.e., highly stimulating, high intensity, complex)</w:t>
        </w:r>
      </w:ins>
      <w:r>
        <w:rPr>
          <w:rFonts w:ascii="Times New Roman" w:hAnsi="Times New Roman"/>
          <w:sz w:val="22"/>
          <w:szCs w:val="22"/>
        </w:rPr>
        <w:t>, we do not find this relationship</w:t>
      </w:r>
      <w:ins w:id="215" w:author="Billy Mitchell" w:date="2024-07-29T23:51:00Z" w16du:dateUtc="2024-07-30T03:51:00Z">
        <w:r w:rsidR="00123072">
          <w:rPr>
            <w:rFonts w:ascii="Times New Roman" w:hAnsi="Times New Roman"/>
            <w:sz w:val="22"/>
            <w:szCs w:val="22"/>
          </w:rPr>
          <w:t xml:space="preserve">. </w:t>
        </w:r>
        <w:r w:rsidR="00123072">
          <w:rPr>
            <w:rFonts w:ascii="Times New Roman" w:hAnsi="Times New Roman"/>
            <w:sz w:val="22"/>
            <w:szCs w:val="22"/>
          </w:rPr>
          <w:t>This is despite an impressively substantial effect size and consistent replication in more controlled contexts.</w:t>
        </w:r>
      </w:ins>
      <w:ins w:id="216" w:author="Billy Mitchell" w:date="2024-07-29T23:52:00Z" w16du:dateUtc="2024-07-30T03:52:00Z">
        <w:r w:rsidR="00123072">
          <w:rPr>
            <w:rFonts w:ascii="Times New Roman" w:hAnsi="Times New Roman"/>
            <w:sz w:val="22"/>
            <w:szCs w:val="22"/>
          </w:rPr>
          <w:t xml:space="preserve"> It helps to identify boundary conditions </w:t>
        </w:r>
        <w:r w:rsidR="00E34547">
          <w:rPr>
            <w:rFonts w:ascii="Times New Roman" w:hAnsi="Times New Roman"/>
            <w:sz w:val="22"/>
            <w:szCs w:val="22"/>
          </w:rPr>
          <w:t xml:space="preserve">which should be more iteratively tested. </w:t>
        </w:r>
      </w:ins>
      <w:del w:id="217" w:author="Billy Mitchell" w:date="2024-07-29T23:51:00Z" w16du:dateUtc="2024-07-30T03:51:00Z">
        <w:r w:rsidDel="00123072">
          <w:rPr>
            <w:rFonts w:ascii="Times New Roman" w:hAnsi="Times New Roman"/>
            <w:sz w:val="22"/>
            <w:szCs w:val="22"/>
          </w:rPr>
          <w:delText>, despite an impressively substantial effect size and consistent replication in more controlled contexts.</w:delText>
        </w:r>
        <w:r w:rsidR="00240640" w:rsidDel="00123072">
          <w:rPr>
            <w:rFonts w:ascii="Times New Roman" w:hAnsi="Times New Roman"/>
            <w:sz w:val="22"/>
            <w:szCs w:val="22"/>
          </w:rPr>
          <w:delText xml:space="preserve"> </w:delText>
        </w:r>
      </w:del>
      <w:r w:rsidR="00240640">
        <w:rPr>
          <w:rFonts w:ascii="Times New Roman" w:hAnsi="Times New Roman"/>
          <w:sz w:val="22"/>
          <w:szCs w:val="22"/>
        </w:rPr>
        <w:t xml:space="preserve">In considering this point, we made modifications to our abstract and significance statement to more accurately reflect that how we adjusted experimental control is likely an important component to what we observed across all studies; not just Study 1. </w:t>
      </w:r>
    </w:p>
    <w:p w14:paraId="1288DFBD" w14:textId="77777777" w:rsidR="00274B15" w:rsidRDefault="00274B15" w:rsidP="00274B15">
      <w:pPr>
        <w:jc w:val="both"/>
        <w:rPr>
          <w:rFonts w:ascii="Times New Roman" w:hAnsi="Times New Roman"/>
          <w:b/>
          <w:bCs/>
          <w:sz w:val="22"/>
          <w:szCs w:val="22"/>
        </w:rPr>
      </w:pPr>
    </w:p>
    <w:p w14:paraId="0CE97D3B" w14:textId="0310EA6A"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9F0A1E">
        <w:rPr>
          <w:rFonts w:ascii="Times New Roman" w:hAnsi="Times New Roman"/>
          <w:i/>
          <w:iCs/>
          <w:sz w:val="22"/>
          <w:szCs w:val="22"/>
        </w:rPr>
        <w:t xml:space="preserve"> </w:t>
      </w:r>
      <w:r w:rsidRPr="00274B15">
        <w:rPr>
          <w:rFonts w:ascii="Times New Roman" w:hAnsi="Times New Roman"/>
          <w:i/>
          <w:iCs/>
          <w:sz w:val="22"/>
          <w:szCs w:val="22"/>
        </w:rPr>
        <w:t xml:space="preserve">This is essentially a conceptual replication of the </w:t>
      </w:r>
      <w:proofErr w:type="spellStart"/>
      <w:r w:rsidRPr="00274B15">
        <w:rPr>
          <w:rFonts w:ascii="Times New Roman" w:hAnsi="Times New Roman"/>
          <w:i/>
          <w:iCs/>
          <w:sz w:val="22"/>
          <w:szCs w:val="22"/>
        </w:rPr>
        <w:t>Sheppes</w:t>
      </w:r>
      <w:proofErr w:type="spellEnd"/>
      <w:r w:rsidRPr="00274B15">
        <w:rPr>
          <w:rFonts w:ascii="Times New Roman" w:hAnsi="Times New Roman"/>
          <w:i/>
          <w:iCs/>
          <w:sz w:val="22"/>
          <w:szCs w:val="22"/>
        </w:rPr>
        <w:t xml:space="preserve"> work because intensity is manipulated (i.e., given to participants) and isn't </w:t>
      </w:r>
      <w:proofErr w:type="gramStart"/>
      <w:r w:rsidRPr="00274B15">
        <w:rPr>
          <w:rFonts w:ascii="Times New Roman" w:hAnsi="Times New Roman"/>
          <w:i/>
          <w:iCs/>
          <w:sz w:val="22"/>
          <w:szCs w:val="22"/>
        </w:rPr>
        <w:t>really comparable</w:t>
      </w:r>
      <w:proofErr w:type="gramEnd"/>
      <w:r w:rsidRPr="00274B15">
        <w:rPr>
          <w:rFonts w:ascii="Times New Roman" w:hAnsi="Times New Roman"/>
          <w:i/>
          <w:iCs/>
          <w:sz w:val="22"/>
          <w:szCs w:val="22"/>
        </w:rPr>
        <w:t xml:space="preserve"> to the intensity variable in study 1, which is a complex experience that is likely being affected by regulation as much as it's affecting regulation.</w:t>
      </w:r>
      <w:r w:rsidR="009F0A1E">
        <w:rPr>
          <w:rFonts w:ascii="Times New Roman" w:hAnsi="Times New Roman"/>
          <w:i/>
          <w:iCs/>
          <w:sz w:val="22"/>
          <w:szCs w:val="22"/>
        </w:rPr>
        <w:t xml:space="preserve"> </w:t>
      </w:r>
      <w:r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7A991849" w14:textId="0BF48FDC" w:rsidR="008E26DE" w:rsidRDefault="00274B15" w:rsidP="00D61F78">
      <w:pPr>
        <w:ind w:left="720"/>
        <w:jc w:val="both"/>
        <w:rPr>
          <w:rFonts w:ascii="Times New Roman" w:hAnsi="Times New Roman"/>
          <w:sz w:val="22"/>
          <w:szCs w:val="22"/>
        </w:rPr>
      </w:pPr>
      <w:commentRangeStart w:id="218"/>
      <w:r>
        <w:rPr>
          <w:rFonts w:ascii="Times New Roman" w:hAnsi="Times New Roman"/>
          <w:b/>
          <w:bCs/>
          <w:sz w:val="22"/>
          <w:szCs w:val="22"/>
        </w:rPr>
        <w:t>Our response:</w:t>
      </w:r>
      <w:r>
        <w:rPr>
          <w:rFonts w:ascii="Times New Roman" w:hAnsi="Times New Roman"/>
          <w:sz w:val="22"/>
          <w:szCs w:val="22"/>
        </w:rPr>
        <w:t xml:space="preserve"> </w:t>
      </w:r>
      <w:r w:rsidR="009F0A1E">
        <w:rPr>
          <w:rFonts w:ascii="Times New Roman" w:hAnsi="Times New Roman"/>
          <w:sz w:val="22"/>
          <w:szCs w:val="22"/>
        </w:rPr>
        <w:t xml:space="preserve">Study 2 was intended to more closely mirror </w:t>
      </w:r>
      <w:r w:rsidR="00D61F78">
        <w:rPr>
          <w:rFonts w:ascii="Times New Roman" w:hAnsi="Times New Roman"/>
          <w:sz w:val="22"/>
          <w:szCs w:val="22"/>
        </w:rPr>
        <w:t xml:space="preserve">aspects of </w:t>
      </w:r>
      <w:r w:rsidR="009F0A1E">
        <w:rPr>
          <w:rFonts w:ascii="Times New Roman" w:hAnsi="Times New Roman"/>
          <w:sz w:val="22"/>
          <w:szCs w:val="22"/>
        </w:rPr>
        <w:t xml:space="preserve">the structure of a traditional </w:t>
      </w:r>
      <w:proofErr w:type="spellStart"/>
      <w:r w:rsidR="009F0A1E">
        <w:rPr>
          <w:rFonts w:ascii="Times New Roman" w:hAnsi="Times New Roman"/>
          <w:sz w:val="22"/>
          <w:szCs w:val="22"/>
        </w:rPr>
        <w:t>Sheppes</w:t>
      </w:r>
      <w:proofErr w:type="spellEnd"/>
      <w:r w:rsidR="009F0A1E">
        <w:rPr>
          <w:rFonts w:ascii="Times New Roman" w:hAnsi="Times New Roman"/>
          <w:sz w:val="22"/>
          <w:szCs w:val="22"/>
        </w:rPr>
        <w:t xml:space="preserve"> </w:t>
      </w:r>
      <w:proofErr w:type="gramStart"/>
      <w:r w:rsidR="009F0A1E">
        <w:rPr>
          <w:rFonts w:ascii="Times New Roman" w:hAnsi="Times New Roman"/>
          <w:sz w:val="22"/>
          <w:szCs w:val="22"/>
        </w:rPr>
        <w:t>design</w:t>
      </w:r>
      <w:proofErr w:type="gramEnd"/>
      <w:r w:rsidR="00D51ACA">
        <w:rPr>
          <w:rFonts w:ascii="Times New Roman" w:hAnsi="Times New Roman"/>
          <w:sz w:val="22"/>
          <w:szCs w:val="22"/>
        </w:rPr>
        <w:t xml:space="preserve"> and we expected to find the canonical relationship because of these additional experimental constraints. The intention was to demonstrate that conceptually similar but </w:t>
      </w:r>
      <w:r w:rsidR="008E26DE">
        <w:rPr>
          <w:rFonts w:ascii="Times New Roman" w:hAnsi="Times New Roman"/>
          <w:sz w:val="22"/>
          <w:szCs w:val="22"/>
        </w:rPr>
        <w:t>less-complex</w:t>
      </w:r>
      <w:r w:rsidR="00D51ACA">
        <w:rPr>
          <w:rFonts w:ascii="Times New Roman" w:hAnsi="Times New Roman"/>
          <w:sz w:val="22"/>
          <w:szCs w:val="22"/>
        </w:rPr>
        <w:t xml:space="preserve"> versions of the same stimuli could elicit the expected patterns</w:t>
      </w:r>
      <w:r w:rsidR="008E26DE">
        <w:rPr>
          <w:rFonts w:ascii="Times New Roman" w:hAnsi="Times New Roman"/>
          <w:sz w:val="22"/>
          <w:szCs w:val="22"/>
        </w:rPr>
        <w:t>, albeit much weaker than traditionally documented,</w:t>
      </w:r>
      <w:r w:rsidR="00D51ACA">
        <w:rPr>
          <w:rFonts w:ascii="Times New Roman" w:hAnsi="Times New Roman"/>
          <w:sz w:val="22"/>
          <w:szCs w:val="22"/>
        </w:rPr>
        <w:t xml:space="preserve"> </w:t>
      </w:r>
      <w:r w:rsidR="008E26DE">
        <w:rPr>
          <w:rFonts w:ascii="Times New Roman" w:hAnsi="Times New Roman"/>
          <w:sz w:val="22"/>
          <w:szCs w:val="22"/>
        </w:rPr>
        <w:t xml:space="preserve">if greater experimental control was added. We do not intend for Study 2 </w:t>
      </w:r>
      <w:r w:rsidR="008E26DE">
        <w:rPr>
          <w:rFonts w:ascii="Times New Roman" w:hAnsi="Times New Roman"/>
          <w:sz w:val="22"/>
          <w:szCs w:val="22"/>
        </w:rPr>
        <w:lastRenderedPageBreak/>
        <w:t>to explain the results of Study 1</w:t>
      </w:r>
      <w:r w:rsidR="007D297E">
        <w:rPr>
          <w:rFonts w:ascii="Times New Roman" w:hAnsi="Times New Roman"/>
          <w:sz w:val="22"/>
          <w:szCs w:val="22"/>
        </w:rPr>
        <w:t xml:space="preserve"> (e.g., “</w:t>
      </w:r>
      <w:r w:rsidR="007D297E" w:rsidRPr="007D297E">
        <w:rPr>
          <w:rFonts w:ascii="Times New Roman" w:hAnsi="Times New Roman"/>
          <w:i/>
          <w:iCs/>
          <w:sz w:val="22"/>
          <w:szCs w:val="22"/>
        </w:rPr>
        <w:t>The different results observed in these studies are difficult to compare, though, as many features differ between the approaches…</w:t>
      </w:r>
      <w:r w:rsidR="007D297E">
        <w:rPr>
          <w:rFonts w:ascii="Times New Roman" w:hAnsi="Times New Roman"/>
          <w:sz w:val="22"/>
          <w:szCs w:val="22"/>
        </w:rPr>
        <w:t>”, pg. 38)</w:t>
      </w:r>
      <w:r w:rsidR="008E26DE">
        <w:rPr>
          <w:rFonts w:ascii="Times New Roman" w:hAnsi="Times New Roman"/>
          <w:sz w:val="22"/>
          <w:szCs w:val="22"/>
        </w:rPr>
        <w:t>, but for them to be considered in parallel and as complementary to one another. The comparison is imperfect</w:t>
      </w:r>
      <w:r w:rsidR="007D297E">
        <w:rPr>
          <w:rFonts w:ascii="Times New Roman" w:hAnsi="Times New Roman"/>
          <w:sz w:val="22"/>
          <w:szCs w:val="22"/>
        </w:rPr>
        <w:t xml:space="preserve"> (hence the need for Study 3)</w:t>
      </w:r>
      <w:r w:rsidR="008E26DE">
        <w:rPr>
          <w:rFonts w:ascii="Times New Roman" w:hAnsi="Times New Roman"/>
          <w:sz w:val="22"/>
          <w:szCs w:val="22"/>
        </w:rPr>
        <w:t>, but, we argue, still valuable as a demonstration that</w:t>
      </w:r>
      <w:r w:rsidR="008E26DE" w:rsidRPr="008E26DE">
        <w:rPr>
          <w:rFonts w:ascii="Times New Roman" w:hAnsi="Times New Roman"/>
          <w:sz w:val="22"/>
          <w:szCs w:val="22"/>
        </w:rPr>
        <w:t xml:space="preserve"> </w:t>
      </w:r>
      <w:r w:rsidR="008E26DE">
        <w:rPr>
          <w:rFonts w:ascii="Times New Roman" w:hAnsi="Times New Roman"/>
          <w:sz w:val="22"/>
          <w:szCs w:val="22"/>
        </w:rPr>
        <w:t>manipulation is, in part, essential to the existence of this effect, which conflict</w:t>
      </w:r>
      <w:r w:rsidR="00D30631">
        <w:rPr>
          <w:rFonts w:ascii="Times New Roman" w:hAnsi="Times New Roman"/>
          <w:sz w:val="22"/>
          <w:szCs w:val="22"/>
        </w:rPr>
        <w:t>s</w:t>
      </w:r>
      <w:r w:rsidR="008E26DE">
        <w:rPr>
          <w:rFonts w:ascii="Times New Roman" w:hAnsi="Times New Roman"/>
          <w:sz w:val="22"/>
          <w:szCs w:val="22"/>
        </w:rPr>
        <w:t xml:space="preserve"> with Study 1’s priority of external validity.</w:t>
      </w:r>
      <w:commentRangeEnd w:id="218"/>
      <w:r w:rsidR="00D30631">
        <w:rPr>
          <w:rFonts w:ascii="Times New Roman" w:hAnsi="Times New Roman"/>
          <w:sz w:val="22"/>
          <w:szCs w:val="22"/>
        </w:rPr>
        <w:t xml:space="preserve"> This concern was noted by Reviewer 3 as well and our previous correspondence may be of relevance if Reviewer 1 is interested.  </w:t>
      </w:r>
      <w:r w:rsidR="007D297E">
        <w:rPr>
          <w:rStyle w:val="CommentReference"/>
        </w:rPr>
        <w:commentReference w:id="218"/>
      </w:r>
    </w:p>
    <w:p w14:paraId="45084DFA" w14:textId="50FA199D" w:rsidR="00274B15" w:rsidRDefault="009F0A1E" w:rsidP="00274B15">
      <w:pPr>
        <w:jc w:val="both"/>
        <w:rPr>
          <w:rFonts w:ascii="Times New Roman" w:hAnsi="Times New Roman"/>
          <w:sz w:val="22"/>
          <w:szCs w:val="22"/>
        </w:rPr>
      </w:pPr>
      <w:r>
        <w:rPr>
          <w:rFonts w:ascii="Times New Roman" w:hAnsi="Times New Roman"/>
          <w:sz w:val="22"/>
          <w:szCs w:val="22"/>
        </w:rPr>
        <w:tab/>
      </w:r>
    </w:p>
    <w:p w14:paraId="2B00B276" w14:textId="77777777" w:rsidR="00604325" w:rsidRPr="00274B15" w:rsidRDefault="001F4C5F" w:rsidP="0060432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604325">
        <w:rPr>
          <w:rFonts w:ascii="Times New Roman" w:hAnsi="Times New Roman"/>
          <w:i/>
          <w:iCs/>
          <w:sz w:val="22"/>
          <w:szCs w:val="22"/>
        </w:rPr>
        <w:t xml:space="preserve"> </w:t>
      </w:r>
      <w:r w:rsidR="00604325" w:rsidRPr="00274B15">
        <w:rPr>
          <w:rFonts w:ascii="Times New Roman" w:hAnsi="Times New Roman"/>
          <w:i/>
          <w:iCs/>
          <w:sz w:val="22"/>
          <w:szCs w:val="22"/>
        </w:rPr>
        <w:t xml:space="preserve">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w:t>
      </w:r>
      <w:proofErr w:type="spellStart"/>
      <w:r w:rsidR="00604325" w:rsidRPr="00274B15">
        <w:rPr>
          <w:rFonts w:ascii="Times New Roman" w:hAnsi="Times New Roman"/>
          <w:i/>
          <w:iCs/>
          <w:sz w:val="22"/>
          <w:szCs w:val="22"/>
        </w:rPr>
        <w:t>Sheppes</w:t>
      </w:r>
      <w:proofErr w:type="spellEnd"/>
      <w:r w:rsidR="00604325" w:rsidRPr="00274B15">
        <w:rPr>
          <w:rFonts w:ascii="Times New Roman" w:hAnsi="Times New Roman"/>
          <w:i/>
          <w:iCs/>
          <w:sz w:val="22"/>
          <w:szCs w:val="22"/>
        </w:rPr>
        <w:t xml:space="preserve"> work, where intensity is carefully manipulated for participants.”</w:t>
      </w:r>
    </w:p>
    <w:p w14:paraId="18DD9F9C" w14:textId="54CB1209" w:rsidR="00274B15" w:rsidRPr="00274B15" w:rsidRDefault="00274B15" w:rsidP="00274B15">
      <w:pPr>
        <w:jc w:val="both"/>
        <w:rPr>
          <w:rFonts w:ascii="Times New Roman" w:hAnsi="Times New Roman"/>
          <w:i/>
          <w:iCs/>
          <w:sz w:val="22"/>
          <w:szCs w:val="22"/>
        </w:rPr>
      </w:pPr>
    </w:p>
    <w:p w14:paraId="0B7FBFAB" w14:textId="77777777" w:rsidR="00274B15" w:rsidRDefault="00274B15" w:rsidP="00274B15">
      <w:pPr>
        <w:jc w:val="both"/>
        <w:rPr>
          <w:rFonts w:ascii="Times New Roman" w:hAnsi="Times New Roman"/>
          <w:sz w:val="22"/>
          <w:szCs w:val="22"/>
        </w:rPr>
      </w:pPr>
    </w:p>
    <w:p w14:paraId="44610C6A" w14:textId="4E4C2B08" w:rsidR="00BB6D75" w:rsidRDefault="00274B15" w:rsidP="007615C6">
      <w:pPr>
        <w:ind w:left="720"/>
        <w:jc w:val="both"/>
        <w:rPr>
          <w:rFonts w:ascii="Times New Roman" w:hAnsi="Times New Roman"/>
          <w:sz w:val="22"/>
          <w:szCs w:val="22"/>
        </w:rPr>
      </w:pPr>
      <w:r>
        <w:rPr>
          <w:rFonts w:ascii="Times New Roman" w:hAnsi="Times New Roman"/>
          <w:b/>
          <w:bCs/>
          <w:sz w:val="22"/>
          <w:szCs w:val="22"/>
        </w:rPr>
        <w:t xml:space="preserve">Our response: </w:t>
      </w:r>
      <w:del w:id="219" w:author="Vishnu P. Murty" w:date="2024-07-28T10:51:00Z" w16du:dateUtc="2024-07-28T14:51:00Z">
        <w:r w:rsidR="007615C6" w:rsidRPr="007615C6" w:rsidDel="00F272AF">
          <w:rPr>
            <w:rFonts w:ascii="Times New Roman" w:hAnsi="Times New Roman"/>
            <w:sz w:val="22"/>
            <w:szCs w:val="22"/>
          </w:rPr>
          <w:delText>It was reasonable to replicate the Sheppes results</w:delText>
        </w:r>
        <w:r w:rsidR="007615C6" w:rsidDel="00F272AF">
          <w:rPr>
            <w:rFonts w:ascii="Times New Roman" w:hAnsi="Times New Roman"/>
            <w:sz w:val="22"/>
            <w:szCs w:val="22"/>
          </w:rPr>
          <w:delText xml:space="preserve"> for Study 3 given the level of experimental control</w:delText>
        </w:r>
      </w:del>
      <w:ins w:id="220" w:author="Vishnu P. Murty" w:date="2024-07-28T10:51:00Z" w16du:dateUtc="2024-07-28T14:51:00Z">
        <w:r w:rsidR="00F272AF">
          <w:rPr>
            <w:rFonts w:ascii="Times New Roman" w:hAnsi="Times New Roman"/>
            <w:sz w:val="22"/>
            <w:szCs w:val="22"/>
          </w:rPr>
          <w:t xml:space="preserve">Indeed, </w:t>
        </w:r>
      </w:ins>
      <w:ins w:id="221" w:author="Vishnu P. Murty" w:date="2024-07-28T10:52:00Z" w16du:dateUtc="2024-07-28T14:52:00Z">
        <w:r w:rsidR="00F272AF">
          <w:rPr>
            <w:rFonts w:ascii="Times New Roman" w:hAnsi="Times New Roman"/>
            <w:sz w:val="22"/>
            <w:szCs w:val="22"/>
          </w:rPr>
          <w:t xml:space="preserve">the goal of </w:t>
        </w:r>
      </w:ins>
      <w:ins w:id="222" w:author="Vishnu P. Murty" w:date="2024-07-28T10:51:00Z" w16du:dateUtc="2024-07-28T14:51:00Z">
        <w:r w:rsidR="00F272AF">
          <w:rPr>
            <w:rFonts w:ascii="Times New Roman" w:hAnsi="Times New Roman"/>
            <w:sz w:val="22"/>
            <w:szCs w:val="22"/>
          </w:rPr>
          <w:t>Study 3</w:t>
        </w:r>
      </w:ins>
      <w:ins w:id="223" w:author="Vishnu P. Murty" w:date="2024-07-28T10:52:00Z" w16du:dateUtc="2024-07-28T14:52:00Z">
        <w:r w:rsidR="00F272AF">
          <w:rPr>
            <w:rFonts w:ascii="Times New Roman" w:hAnsi="Times New Roman"/>
            <w:sz w:val="22"/>
            <w:szCs w:val="22"/>
          </w:rPr>
          <w:t xml:space="preserve">, as well as Study 2, was to conceptually replicate </w:t>
        </w:r>
        <w:proofErr w:type="spellStart"/>
        <w:r w:rsidR="00F272AF">
          <w:rPr>
            <w:rFonts w:ascii="Times New Roman" w:hAnsi="Times New Roman"/>
            <w:sz w:val="22"/>
            <w:szCs w:val="22"/>
          </w:rPr>
          <w:t>Sheppes’s</w:t>
        </w:r>
        <w:proofErr w:type="spellEnd"/>
        <w:r w:rsidR="00F272AF">
          <w:rPr>
            <w:rFonts w:ascii="Times New Roman" w:hAnsi="Times New Roman"/>
            <w:sz w:val="22"/>
            <w:szCs w:val="22"/>
          </w:rPr>
          <w:t xml:space="preserve"> original work, and it was not our intention to “disprove” the effect. Rather, this goal of this study was to </w:t>
        </w:r>
      </w:ins>
      <w:del w:id="224" w:author="Vishnu P. Murty" w:date="2024-07-28T10:52:00Z" w16du:dateUtc="2024-07-28T14:52:00Z">
        <w:r w:rsidR="007615C6" w:rsidRPr="007615C6" w:rsidDel="00F272AF">
          <w:rPr>
            <w:rFonts w:ascii="Times New Roman" w:hAnsi="Times New Roman"/>
            <w:sz w:val="22"/>
            <w:szCs w:val="22"/>
          </w:rPr>
          <w:delText>.</w:delText>
        </w:r>
        <w:r w:rsidR="007615C6" w:rsidDel="00F272AF">
          <w:rPr>
            <w:rFonts w:ascii="Times New Roman" w:hAnsi="Times New Roman"/>
            <w:sz w:val="22"/>
            <w:szCs w:val="22"/>
          </w:rPr>
          <w:delText xml:space="preserve"> The intention was never to “disprove” the effect or claim it to be false, but to again </w:delText>
        </w:r>
      </w:del>
      <w:r w:rsidR="007615C6">
        <w:rPr>
          <w:rFonts w:ascii="Times New Roman" w:hAnsi="Times New Roman"/>
          <w:sz w:val="22"/>
          <w:szCs w:val="22"/>
        </w:rPr>
        <w:t xml:space="preserve">illustrate the boundaries of observing the effect by altering aspects of experimental control (which is why we frame this as an “extension of previous work”). </w:t>
      </w:r>
      <w:ins w:id="225" w:author="Vishnu P. Murty" w:date="2024-07-28T10:52:00Z" w16du:dateUtc="2024-07-28T14:52:00Z">
        <w:r w:rsidR="00F272AF">
          <w:rPr>
            <w:rFonts w:ascii="Times New Roman" w:hAnsi="Times New Roman"/>
            <w:sz w:val="22"/>
            <w:szCs w:val="22"/>
          </w:rPr>
          <w:t>We have change</w:t>
        </w:r>
      </w:ins>
      <w:ins w:id="226" w:author="Vishnu P. Murty" w:date="2024-07-28T10:53:00Z" w16du:dateUtc="2024-07-28T14:53:00Z">
        <w:r w:rsidR="00F272AF">
          <w:rPr>
            <w:rFonts w:ascii="Times New Roman" w:hAnsi="Times New Roman"/>
            <w:sz w:val="22"/>
            <w:szCs w:val="22"/>
          </w:rPr>
          <w:t xml:space="preserve">d how we discuss the study goals to further reiterate this point on page 39. </w:t>
        </w:r>
      </w:ins>
      <w:del w:id="227" w:author="Vishnu P. Murty" w:date="2024-07-28T10:53:00Z" w16du:dateUtc="2024-07-28T14:53:00Z">
        <w:r w:rsidR="007D297E" w:rsidDel="00F272AF">
          <w:rPr>
            <w:rFonts w:ascii="Times New Roman" w:hAnsi="Times New Roman"/>
            <w:sz w:val="22"/>
            <w:szCs w:val="22"/>
          </w:rPr>
          <w:delText>I think th</w:delText>
        </w:r>
        <w:r w:rsidR="007615C6" w:rsidDel="00F272AF">
          <w:rPr>
            <w:rFonts w:ascii="Times New Roman" w:hAnsi="Times New Roman"/>
            <w:sz w:val="22"/>
            <w:szCs w:val="22"/>
          </w:rPr>
          <w:delText xml:space="preserve">ere might be </w:delText>
        </w:r>
        <w:r w:rsidR="007D297E" w:rsidDel="00F272AF">
          <w:rPr>
            <w:rFonts w:ascii="Times New Roman" w:hAnsi="Times New Roman"/>
            <w:sz w:val="22"/>
            <w:szCs w:val="22"/>
          </w:rPr>
          <w:delText xml:space="preserve">a slight misunderstanding fueled by </w:delText>
        </w:r>
        <w:r w:rsidR="003F5FE6" w:rsidDel="00F272AF">
          <w:rPr>
            <w:rFonts w:ascii="Times New Roman" w:hAnsi="Times New Roman"/>
            <w:sz w:val="22"/>
            <w:szCs w:val="22"/>
          </w:rPr>
          <w:delText xml:space="preserve">the </w:delText>
        </w:r>
        <w:r w:rsidR="007D297E" w:rsidDel="00F272AF">
          <w:rPr>
            <w:rFonts w:ascii="Times New Roman" w:hAnsi="Times New Roman"/>
            <w:sz w:val="22"/>
            <w:szCs w:val="22"/>
          </w:rPr>
          <w:delText xml:space="preserve">mispredictions I made </w:delText>
        </w:r>
        <w:r w:rsidR="007615C6" w:rsidDel="00F272AF">
          <w:rPr>
            <w:rFonts w:ascii="Times New Roman" w:hAnsi="Times New Roman"/>
            <w:sz w:val="22"/>
            <w:szCs w:val="22"/>
          </w:rPr>
          <w:delText>in the preregistration</w:delText>
        </w:r>
        <w:r w:rsidR="003F5FE6" w:rsidDel="00F272AF">
          <w:rPr>
            <w:rFonts w:ascii="Times New Roman" w:hAnsi="Times New Roman"/>
            <w:sz w:val="22"/>
            <w:szCs w:val="22"/>
          </w:rPr>
          <w:delText xml:space="preserve"> and how I discussed in on page 39 (which I have amended to hopefully make more clear). </w:delText>
        </w:r>
      </w:del>
    </w:p>
    <w:p w14:paraId="04A8C72D" w14:textId="77777777" w:rsidR="00BB6D75" w:rsidRDefault="00BB6D75" w:rsidP="007615C6">
      <w:pPr>
        <w:ind w:left="720"/>
        <w:jc w:val="both"/>
        <w:rPr>
          <w:rFonts w:ascii="Times New Roman" w:hAnsi="Times New Roman"/>
          <w:sz w:val="22"/>
          <w:szCs w:val="22"/>
        </w:rPr>
      </w:pPr>
    </w:p>
    <w:p w14:paraId="36769788" w14:textId="799FEDE6" w:rsidR="00BB6D75" w:rsidRDefault="00F272AF" w:rsidP="007615C6">
      <w:pPr>
        <w:ind w:left="720"/>
        <w:jc w:val="both"/>
        <w:rPr>
          <w:rFonts w:ascii="Times New Roman" w:hAnsi="Times New Roman"/>
          <w:sz w:val="22"/>
          <w:szCs w:val="22"/>
        </w:rPr>
      </w:pPr>
      <w:ins w:id="228" w:author="Vishnu P. Murty" w:date="2024-07-28T10:53:00Z" w16du:dateUtc="2024-07-28T14:53:00Z">
        <w:r>
          <w:rPr>
            <w:rFonts w:ascii="Times New Roman" w:hAnsi="Times New Roman"/>
            <w:sz w:val="22"/>
            <w:szCs w:val="22"/>
          </w:rPr>
          <w:t xml:space="preserve">Notably, the design of Study 3 was </w:t>
        </w:r>
      </w:ins>
      <w:del w:id="229" w:author="Vishnu P. Murty" w:date="2024-07-28T10:53:00Z" w16du:dateUtc="2024-07-28T14:53:00Z">
        <w:r w:rsidR="00D30631" w:rsidDel="00F272AF">
          <w:rPr>
            <w:rFonts w:ascii="Times New Roman" w:hAnsi="Times New Roman"/>
            <w:sz w:val="22"/>
            <w:szCs w:val="22"/>
          </w:rPr>
          <w:delText xml:space="preserve">Study 3 was </w:delText>
        </w:r>
      </w:del>
      <w:r w:rsidR="007615C6">
        <w:rPr>
          <w:rFonts w:ascii="Times New Roman" w:hAnsi="Times New Roman"/>
          <w:sz w:val="22"/>
          <w:szCs w:val="22"/>
        </w:rPr>
        <w:t>motivated by Reviewer 3’s</w:t>
      </w:r>
      <w:r w:rsidR="00D30631">
        <w:rPr>
          <w:rFonts w:ascii="Times New Roman" w:hAnsi="Times New Roman"/>
          <w:sz w:val="22"/>
          <w:szCs w:val="22"/>
        </w:rPr>
        <w:t xml:space="preserve"> re</w:t>
      </w:r>
      <w:r w:rsidR="007615C6">
        <w:rPr>
          <w:rFonts w:ascii="Times New Roman" w:hAnsi="Times New Roman"/>
          <w:sz w:val="22"/>
          <w:szCs w:val="22"/>
        </w:rPr>
        <w:t>quest</w:t>
      </w:r>
      <w:r w:rsidR="00D30631">
        <w:rPr>
          <w:rFonts w:ascii="Times New Roman" w:hAnsi="Times New Roman"/>
          <w:sz w:val="22"/>
          <w:szCs w:val="22"/>
        </w:rPr>
        <w:t xml:space="preserve"> </w:t>
      </w:r>
      <w:r w:rsidR="00604325">
        <w:rPr>
          <w:rFonts w:ascii="Times New Roman" w:hAnsi="Times New Roman"/>
          <w:sz w:val="22"/>
          <w:szCs w:val="22"/>
        </w:rPr>
        <w:t xml:space="preserve">to </w:t>
      </w:r>
      <w:r w:rsidR="007615C6">
        <w:rPr>
          <w:rFonts w:ascii="Times New Roman" w:hAnsi="Times New Roman"/>
          <w:sz w:val="22"/>
          <w:szCs w:val="22"/>
        </w:rPr>
        <w:t xml:space="preserve">try to </w:t>
      </w:r>
      <w:r w:rsidR="00604325">
        <w:rPr>
          <w:rFonts w:ascii="Times New Roman" w:hAnsi="Times New Roman"/>
          <w:sz w:val="22"/>
          <w:szCs w:val="22"/>
        </w:rPr>
        <w:t>more direct</w:t>
      </w:r>
      <w:r w:rsidR="007615C6">
        <w:rPr>
          <w:rFonts w:ascii="Times New Roman" w:hAnsi="Times New Roman"/>
          <w:sz w:val="22"/>
          <w:szCs w:val="22"/>
        </w:rPr>
        <w:t>ly</w:t>
      </w:r>
      <w:r w:rsidR="00604325">
        <w:rPr>
          <w:rFonts w:ascii="Times New Roman" w:hAnsi="Times New Roman"/>
          <w:sz w:val="22"/>
          <w:szCs w:val="22"/>
        </w:rPr>
        <w:t xml:space="preserve"> compar</w:t>
      </w:r>
      <w:r w:rsidR="007615C6">
        <w:rPr>
          <w:rFonts w:ascii="Times New Roman" w:hAnsi="Times New Roman"/>
          <w:sz w:val="22"/>
          <w:szCs w:val="22"/>
        </w:rPr>
        <w:t>e</w:t>
      </w:r>
      <w:r w:rsidR="00604325">
        <w:rPr>
          <w:rFonts w:ascii="Times New Roman" w:hAnsi="Times New Roman"/>
          <w:sz w:val="22"/>
          <w:szCs w:val="22"/>
        </w:rPr>
        <w:t xml:space="preserve"> Studies 1 and 2</w:t>
      </w:r>
      <w:r w:rsidR="007615C6">
        <w:rPr>
          <w:rFonts w:ascii="Times New Roman" w:hAnsi="Times New Roman"/>
          <w:sz w:val="22"/>
          <w:szCs w:val="22"/>
        </w:rPr>
        <w:t xml:space="preserve">. </w:t>
      </w:r>
      <w:r w:rsidR="007D297E">
        <w:rPr>
          <w:rFonts w:ascii="Times New Roman" w:hAnsi="Times New Roman"/>
          <w:sz w:val="22"/>
          <w:szCs w:val="22"/>
        </w:rPr>
        <w:t>In an ideal world, Study 3 would have been conducted in another quasi-naturalistic setting (ideally the same Study 1 setting)</w:t>
      </w:r>
      <w:r w:rsidR="00604325">
        <w:rPr>
          <w:rFonts w:ascii="Times New Roman" w:hAnsi="Times New Roman"/>
          <w:sz w:val="22"/>
          <w:szCs w:val="22"/>
        </w:rPr>
        <w:t xml:space="preserve"> with some relatively more controlled design decisions</w:t>
      </w:r>
      <w:r w:rsidR="003F5FE6">
        <w:rPr>
          <w:rFonts w:ascii="Times New Roman" w:hAnsi="Times New Roman"/>
          <w:sz w:val="22"/>
          <w:szCs w:val="22"/>
        </w:rPr>
        <w:t xml:space="preserve"> (“</w:t>
      </w:r>
      <w:r w:rsidR="003F5FE6" w:rsidRPr="003F5FE6">
        <w:rPr>
          <w:rFonts w:ascii="Times New Roman" w:hAnsi="Times New Roman"/>
          <w:i/>
          <w:iCs/>
          <w:sz w:val="22"/>
          <w:szCs w:val="22"/>
        </w:rPr>
        <w:t>Because we could not incorporate an immersive experiential component such as in Study 1 in this experimental design</w:t>
      </w:r>
      <w:r w:rsidR="003F5FE6">
        <w:rPr>
          <w:rFonts w:ascii="Times New Roman" w:hAnsi="Times New Roman"/>
          <w:sz w:val="22"/>
          <w:szCs w:val="22"/>
        </w:rPr>
        <w:t>…” pg. 39)</w:t>
      </w:r>
      <w:r w:rsidR="007D297E">
        <w:rPr>
          <w:rFonts w:ascii="Times New Roman" w:hAnsi="Times New Roman"/>
          <w:sz w:val="22"/>
          <w:szCs w:val="22"/>
        </w:rPr>
        <w:t>, but timing and resources made this impossible.</w:t>
      </w:r>
      <w:r w:rsidR="007615C6">
        <w:rPr>
          <w:rFonts w:ascii="Times New Roman" w:hAnsi="Times New Roman"/>
          <w:sz w:val="22"/>
          <w:szCs w:val="22"/>
        </w:rPr>
        <w:t xml:space="preserve"> Our team decided to use video stimuli </w:t>
      </w:r>
      <w:r w:rsidR="007B4BDB">
        <w:rPr>
          <w:rFonts w:ascii="Times New Roman" w:hAnsi="Times New Roman"/>
          <w:sz w:val="22"/>
          <w:szCs w:val="22"/>
        </w:rPr>
        <w:t xml:space="preserve">instead </w:t>
      </w:r>
      <w:r w:rsidR="007615C6">
        <w:rPr>
          <w:rFonts w:ascii="Times New Roman" w:hAnsi="Times New Roman"/>
          <w:sz w:val="22"/>
          <w:szCs w:val="22"/>
        </w:rPr>
        <w:t>and to contrast forecasting and usage</w:t>
      </w:r>
      <w:r w:rsidR="007B4BDB">
        <w:rPr>
          <w:rFonts w:ascii="Times New Roman" w:hAnsi="Times New Roman"/>
          <w:sz w:val="22"/>
          <w:szCs w:val="22"/>
        </w:rPr>
        <w:t xml:space="preserve">. The theory was that regulation decisions made within the idealized simulations people engage in when forecasting (which represents almost an additional level of control) should more closely resemble the canonical relationships documented elsewhere, while actual usage and the realities that complicate regulation would make the relationship between intensity and strategy ‘messier’, </w:t>
      </w:r>
      <w:ins w:id="230" w:author="Vishnu P. Murty" w:date="2024-07-28T10:54:00Z" w16du:dateUtc="2024-07-28T14:54:00Z">
        <w:r>
          <w:rPr>
            <w:rFonts w:ascii="Times New Roman" w:hAnsi="Times New Roman"/>
            <w:sz w:val="22"/>
            <w:szCs w:val="22"/>
          </w:rPr>
          <w:t xml:space="preserve">perhaps not enough to completely dissipate the effect but to mitigate it. </w:t>
        </w:r>
      </w:ins>
      <w:del w:id="231" w:author="Vishnu P. Murty" w:date="2024-07-28T10:55:00Z" w16du:dateUtc="2024-07-28T14:55:00Z">
        <w:r w:rsidR="007B4BDB" w:rsidDel="00F272AF">
          <w:rPr>
            <w:rFonts w:ascii="Times New Roman" w:hAnsi="Times New Roman"/>
            <w:sz w:val="22"/>
            <w:szCs w:val="22"/>
          </w:rPr>
          <w:delText xml:space="preserve">but I wasn’t sure whether it would be enough to dissipate the effect. </w:delText>
        </w:r>
        <w:r w:rsidR="00604325" w:rsidDel="00F272AF">
          <w:rPr>
            <w:rFonts w:ascii="Times New Roman" w:hAnsi="Times New Roman"/>
            <w:sz w:val="22"/>
            <w:szCs w:val="22"/>
          </w:rPr>
          <w:delText xml:space="preserve">I was confident that the videos would constitute a more complex set of stimuli than </w:delText>
        </w:r>
        <w:r w:rsidR="007B4BDB" w:rsidDel="00F272AF">
          <w:rPr>
            <w:rFonts w:ascii="Times New Roman" w:hAnsi="Times New Roman"/>
            <w:sz w:val="22"/>
            <w:szCs w:val="22"/>
          </w:rPr>
          <w:delText xml:space="preserve">some </w:delText>
        </w:r>
        <w:r w:rsidR="00604325" w:rsidDel="00F272AF">
          <w:rPr>
            <w:rFonts w:ascii="Times New Roman" w:hAnsi="Times New Roman"/>
            <w:sz w:val="22"/>
            <w:szCs w:val="22"/>
          </w:rPr>
          <w:delText>comparable emotion regulation studies and that some design decisions (e.g., making the regulatory decision</w:delText>
        </w:r>
        <w:r w:rsidR="007B4BDB" w:rsidDel="00F272AF">
          <w:rPr>
            <w:rFonts w:ascii="Times New Roman" w:hAnsi="Times New Roman"/>
            <w:sz w:val="22"/>
            <w:szCs w:val="22"/>
          </w:rPr>
          <w:delText>s</w:delText>
        </w:r>
        <w:r w:rsidR="00604325" w:rsidDel="00F272AF">
          <w:rPr>
            <w:rFonts w:ascii="Times New Roman" w:hAnsi="Times New Roman"/>
            <w:sz w:val="22"/>
            <w:szCs w:val="22"/>
          </w:rPr>
          <w:delText xml:space="preserve"> non-binary) should </w:delText>
        </w:r>
        <w:r w:rsidR="007B4BDB" w:rsidDel="00F272AF">
          <w:rPr>
            <w:rFonts w:ascii="Times New Roman" w:hAnsi="Times New Roman"/>
            <w:sz w:val="22"/>
            <w:szCs w:val="22"/>
          </w:rPr>
          <w:delText>reduce control and thus the effect</w:delText>
        </w:r>
        <w:r w:rsidR="007615C6" w:rsidDel="00F272AF">
          <w:rPr>
            <w:rFonts w:ascii="Times New Roman" w:hAnsi="Times New Roman"/>
            <w:sz w:val="22"/>
            <w:szCs w:val="22"/>
          </w:rPr>
          <w:delText>, but I was not sure that it would be substantial enough to completely mitigate it.</w:delText>
        </w:r>
        <w:r w:rsidR="007B4BDB" w:rsidDel="00F272AF">
          <w:rPr>
            <w:rFonts w:ascii="Times New Roman" w:hAnsi="Times New Roman"/>
            <w:sz w:val="22"/>
            <w:szCs w:val="22"/>
          </w:rPr>
          <w:delText xml:space="preserve"> Subjects still received some training in identifying strategies, we still captured a relatively impoverished representation of </w:delText>
        </w:r>
        <w:r w:rsidR="00BB6D75" w:rsidDel="00F272AF">
          <w:rPr>
            <w:rFonts w:ascii="Times New Roman" w:hAnsi="Times New Roman"/>
            <w:sz w:val="22"/>
            <w:szCs w:val="22"/>
          </w:rPr>
          <w:delText xml:space="preserve">the regulatory decision-making subjects may have engaged in, etc. </w:delText>
        </w:r>
      </w:del>
    </w:p>
    <w:p w14:paraId="5E292491" w14:textId="77777777" w:rsidR="00BB6D75" w:rsidRDefault="00BB6D75" w:rsidP="007615C6">
      <w:pPr>
        <w:ind w:left="720"/>
        <w:jc w:val="both"/>
        <w:rPr>
          <w:rFonts w:ascii="Times New Roman" w:hAnsi="Times New Roman"/>
          <w:sz w:val="22"/>
          <w:szCs w:val="22"/>
        </w:rPr>
      </w:pPr>
    </w:p>
    <w:p w14:paraId="24BA23E6" w14:textId="60F05CA2" w:rsidR="00A63CB0" w:rsidRPr="00124C37" w:rsidRDefault="00BB6D75" w:rsidP="0021038D">
      <w:pPr>
        <w:ind w:left="720"/>
        <w:jc w:val="both"/>
        <w:rPr>
          <w:rFonts w:ascii="Times New Roman" w:hAnsi="Times New Roman"/>
          <w:bCs/>
          <w:sz w:val="22"/>
          <w:szCs w:val="22"/>
        </w:rPr>
      </w:pPr>
      <w:r>
        <w:rPr>
          <w:rFonts w:ascii="Times New Roman" w:hAnsi="Times New Roman"/>
          <w:sz w:val="22"/>
          <w:szCs w:val="22"/>
        </w:rPr>
        <w:t xml:space="preserve">Ultimately, </w:t>
      </w:r>
      <w:ins w:id="232" w:author="Vishnu P. Murty" w:date="2024-07-28T10:55:00Z" w16du:dateUtc="2024-07-28T14:55:00Z">
        <w:r w:rsidR="00A97BE5">
          <w:rPr>
            <w:rFonts w:ascii="Times New Roman" w:hAnsi="Times New Roman"/>
            <w:sz w:val="22"/>
            <w:szCs w:val="22"/>
          </w:rPr>
          <w:t>our</w:t>
        </w:r>
      </w:ins>
      <w:del w:id="233" w:author="Vishnu P. Murty" w:date="2024-07-28T10:55:00Z" w16du:dateUtc="2024-07-28T14:55:00Z">
        <w:r w:rsidDel="00A97BE5">
          <w:rPr>
            <w:rFonts w:ascii="Times New Roman" w:hAnsi="Times New Roman"/>
            <w:sz w:val="22"/>
            <w:szCs w:val="22"/>
          </w:rPr>
          <w:delText>I</w:delText>
        </w:r>
      </w:del>
      <w:r>
        <w:rPr>
          <w:rFonts w:ascii="Times New Roman" w:hAnsi="Times New Roman"/>
          <w:sz w:val="22"/>
          <w:szCs w:val="22"/>
        </w:rPr>
        <w:t xml:space="preserve"> </w:t>
      </w:r>
      <w:del w:id="234" w:author="Vishnu P. Murty" w:date="2024-07-28T10:55:00Z" w16du:dateUtc="2024-07-28T14:55:00Z">
        <w:r w:rsidDel="00A97BE5">
          <w:rPr>
            <w:rFonts w:ascii="Times New Roman" w:hAnsi="Times New Roman"/>
            <w:sz w:val="22"/>
            <w:szCs w:val="22"/>
          </w:rPr>
          <w:delText xml:space="preserve">predicted </w:delText>
        </w:r>
      </w:del>
      <w:ins w:id="235" w:author="Vishnu P. Murty" w:date="2024-07-28T10:55:00Z" w16du:dateUtc="2024-07-28T14:55:00Z">
        <w:r w:rsidR="00A97BE5">
          <w:rPr>
            <w:rFonts w:ascii="Times New Roman" w:hAnsi="Times New Roman"/>
            <w:sz w:val="22"/>
            <w:szCs w:val="22"/>
          </w:rPr>
          <w:t>predictions were not supported by the results of Stud</w:t>
        </w:r>
      </w:ins>
      <w:ins w:id="236" w:author="Vishnu P. Murty" w:date="2024-07-28T10:56:00Z" w16du:dateUtc="2024-07-28T14:56:00Z">
        <w:r w:rsidR="00A97BE5">
          <w:rPr>
            <w:rFonts w:ascii="Times New Roman" w:hAnsi="Times New Roman"/>
            <w:sz w:val="22"/>
            <w:szCs w:val="22"/>
          </w:rPr>
          <w:t xml:space="preserve">y 3, </w:t>
        </w:r>
      </w:ins>
      <w:del w:id="237" w:author="Vishnu P. Murty" w:date="2024-07-28T10:56:00Z" w16du:dateUtc="2024-07-28T14:56:00Z">
        <w:r w:rsidDel="00A97BE5">
          <w:rPr>
            <w:rFonts w:ascii="Times New Roman" w:hAnsi="Times New Roman"/>
            <w:sz w:val="22"/>
            <w:szCs w:val="22"/>
          </w:rPr>
          <w:delText xml:space="preserve">the statistical significance of the effect incorrectly, as noted in the pre-registration, but </w:delText>
        </w:r>
      </w:del>
      <w:r>
        <w:rPr>
          <w:rFonts w:ascii="Times New Roman" w:hAnsi="Times New Roman"/>
          <w:sz w:val="22"/>
          <w:szCs w:val="22"/>
        </w:rPr>
        <w:t xml:space="preserve">we still found notable differences in line with Studies 1 and 2 which contradicts expectations set by the existing literature. The categorical intensity of our stimuli </w:t>
      </w:r>
      <w:proofErr w:type="gramStart"/>
      <w:r>
        <w:rPr>
          <w:rFonts w:ascii="Times New Roman" w:hAnsi="Times New Roman"/>
          <w:sz w:val="22"/>
          <w:szCs w:val="22"/>
        </w:rPr>
        <w:t>were</w:t>
      </w:r>
      <w:proofErr w:type="gramEnd"/>
      <w:r>
        <w:rPr>
          <w:rFonts w:ascii="Times New Roman" w:hAnsi="Times New Roman"/>
          <w:sz w:val="22"/>
          <w:szCs w:val="22"/>
        </w:rPr>
        <w:t xml:space="preserve"> perfectly balanced between high and low intensity and yet we observed reappraisal to be used more often th</w:t>
      </w:r>
      <w:r w:rsidR="0021038D">
        <w:rPr>
          <w:rFonts w:ascii="Times New Roman" w:hAnsi="Times New Roman"/>
          <w:sz w:val="22"/>
          <w:szCs w:val="22"/>
        </w:rPr>
        <w:t>a</w:t>
      </w:r>
      <w:r>
        <w:rPr>
          <w:rFonts w:ascii="Times New Roman" w:hAnsi="Times New Roman"/>
          <w:sz w:val="22"/>
          <w:szCs w:val="22"/>
        </w:rPr>
        <w:t>n forecasted</w:t>
      </w:r>
      <w:r w:rsidR="0021038D">
        <w:rPr>
          <w:rFonts w:ascii="Times New Roman" w:hAnsi="Times New Roman"/>
          <w:sz w:val="22"/>
          <w:szCs w:val="22"/>
        </w:rPr>
        <w:t xml:space="preserve"> rather than also perfectly balanced, as we saw among forecasters. We also found reappraisal to reduce emotion more than distraction reduces emotion, and that distraction was less reduced emotion less than subjects forecasted it would. We have </w:t>
      </w:r>
      <w:proofErr w:type="gramStart"/>
      <w:r w:rsidR="0021038D">
        <w:rPr>
          <w:rFonts w:ascii="Times New Roman" w:hAnsi="Times New Roman"/>
          <w:sz w:val="22"/>
          <w:szCs w:val="22"/>
        </w:rPr>
        <w:t>made revisions to</w:t>
      </w:r>
      <w:proofErr w:type="gramEnd"/>
      <w:r w:rsidR="0021038D">
        <w:rPr>
          <w:rFonts w:ascii="Times New Roman" w:hAnsi="Times New Roman"/>
          <w:sz w:val="22"/>
          <w:szCs w:val="22"/>
        </w:rPr>
        <w:t xml:space="preserve"> our discussion of these results to emphasize that Studies 2 and 3 contained greater experimental control than Study 1. </w:t>
      </w: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12"/>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4" w:author="Vishnu P. Murty" w:date="2024-07-28T10:47:00Z" w:initials="MOU">
    <w:p w14:paraId="645387F5" w14:textId="77777777" w:rsidR="00F272AF" w:rsidRDefault="00F272AF" w:rsidP="00F272AF">
      <w:r>
        <w:rPr>
          <w:rStyle w:val="CommentReference"/>
        </w:rPr>
        <w:annotationRef/>
      </w:r>
      <w:r>
        <w:rPr>
          <w:color w:val="000000"/>
          <w:sz w:val="20"/>
        </w:rPr>
        <w:t xml:space="preserve">I would double down on the post-hoc study which argues against that, and then jump to the latter point about language. </w:t>
      </w:r>
    </w:p>
  </w:comment>
  <w:comment w:id="146" w:author="Billy Mitchell" w:date="2024-07-26T00:27:00Z" w:initials="BM">
    <w:p w14:paraId="42282483" w14:textId="249234E1" w:rsidR="004B5940" w:rsidRDefault="004B5940" w:rsidP="004B5940">
      <w:pPr>
        <w:pStyle w:val="CommentText"/>
      </w:pPr>
      <w:r>
        <w:rPr>
          <w:rStyle w:val="CommentReference"/>
        </w:rPr>
        <w:annotationRef/>
      </w:r>
      <w:r>
        <w:t xml:space="preserve">I learned in the process of responding to this point that none of the pre-existing Sheppes studies seem to publicly share their data. I searched the papers themselves for links, I searched OSF, couldn’t find anything. I wanted to try to analyze that data directly to make these points. </w:t>
      </w:r>
      <w:r>
        <w:br/>
      </w:r>
      <w:r>
        <w:br/>
        <w:t xml:space="preserve">Instead, I took many of the metrics that they reported about their data (i.e., trials, sample size, mean values, correlations between metrics, probabilities of choosing strategy X given metric Y, etc.) and simulated a dataset so that I could illustrate trends I was trying to explain. Eventually I found enough citations to, I think, make my points without it, but if you think it could be helpful. I still have the script on the github for this project and could incorporate it. Let me know if you think it adds anything. </w:t>
      </w:r>
    </w:p>
  </w:comment>
  <w:comment w:id="218" w:author="Billy Mitchell" w:date="2024-07-25T23:13:00Z" w:initials="BM">
    <w:p w14:paraId="7495BB75" w14:textId="31B3AB3F" w:rsidR="007D297E" w:rsidRDefault="007D297E" w:rsidP="007D297E">
      <w:pPr>
        <w:pStyle w:val="CommentText"/>
      </w:pPr>
      <w:r>
        <w:rPr>
          <w:rStyle w:val="CommentReference"/>
        </w:rPr>
        <w:annotationRef/>
      </w:r>
      <w:r>
        <w:t xml:space="preserve">I’m not stoked on this response. Any suggestions?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5387F5" w15:done="0"/>
  <w15:commentEx w15:paraId="42282483" w15:done="0"/>
  <w15:commentEx w15:paraId="7495B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45226A" w16cex:dateUtc="2024-07-28T14:47:00Z"/>
  <w16cex:commentExtensible w16cex:durableId="4C1D9DD9" w16cex:dateUtc="2024-07-26T04:27:00Z"/>
  <w16cex:commentExtensible w16cex:durableId="1252AA4E" w16cex:dateUtc="2024-07-26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5387F5" w16cid:durableId="5945226A"/>
  <w16cid:commentId w16cid:paraId="42282483" w16cid:durableId="4C1D9DD9"/>
  <w16cid:commentId w16cid:paraId="7495BB75" w16cid:durableId="1252AA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90E65" w14:textId="77777777" w:rsidR="004F0452" w:rsidRDefault="004F0452" w:rsidP="003811D1">
      <w:r>
        <w:separator/>
      </w:r>
    </w:p>
  </w:endnote>
  <w:endnote w:type="continuationSeparator" w:id="0">
    <w:p w14:paraId="564A1E63" w14:textId="77777777" w:rsidR="004F0452" w:rsidRDefault="004F0452"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3F053" w14:textId="77777777" w:rsidR="004F0452" w:rsidRDefault="004F0452" w:rsidP="003811D1">
      <w:r>
        <w:separator/>
      </w:r>
    </w:p>
  </w:footnote>
  <w:footnote w:type="continuationSeparator" w:id="0">
    <w:p w14:paraId="6B6E6C35" w14:textId="77777777" w:rsidR="004F0452" w:rsidRDefault="004F0452"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lly Mitchell">
    <w15:presenceInfo w15:providerId="AD" w15:userId="S::tui81100@temple.edu::2b152345-79f8-4c34-a5db-5635c7cb5464"/>
  </w15:person>
  <w15:person w15:author="Vishnu P. Murty">
    <w15:presenceInfo w15:providerId="AD" w15:userId="S::tuh41712@temple.edu::fadf6d67-2b80-4836-acfb-259b6cf17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4FB1"/>
    <w:rsid w:val="00015C25"/>
    <w:rsid w:val="0003157C"/>
    <w:rsid w:val="00037D63"/>
    <w:rsid w:val="00051051"/>
    <w:rsid w:val="00054AE5"/>
    <w:rsid w:val="00055081"/>
    <w:rsid w:val="00073E1C"/>
    <w:rsid w:val="00075197"/>
    <w:rsid w:val="000818A9"/>
    <w:rsid w:val="00081B55"/>
    <w:rsid w:val="00086EB6"/>
    <w:rsid w:val="000918C8"/>
    <w:rsid w:val="00096A50"/>
    <w:rsid w:val="000C3679"/>
    <w:rsid w:val="000D33E1"/>
    <w:rsid w:val="000D363F"/>
    <w:rsid w:val="000D4CD9"/>
    <w:rsid w:val="000E0CCB"/>
    <w:rsid w:val="000E5089"/>
    <w:rsid w:val="000E704D"/>
    <w:rsid w:val="000F0694"/>
    <w:rsid w:val="00103171"/>
    <w:rsid w:val="001170B6"/>
    <w:rsid w:val="00120348"/>
    <w:rsid w:val="00121622"/>
    <w:rsid w:val="00122CED"/>
    <w:rsid w:val="00123072"/>
    <w:rsid w:val="00124C37"/>
    <w:rsid w:val="00125BD9"/>
    <w:rsid w:val="0012756B"/>
    <w:rsid w:val="00130BB2"/>
    <w:rsid w:val="00135C48"/>
    <w:rsid w:val="00142DEF"/>
    <w:rsid w:val="0014388A"/>
    <w:rsid w:val="00154CED"/>
    <w:rsid w:val="00160289"/>
    <w:rsid w:val="001A12E1"/>
    <w:rsid w:val="001A4D01"/>
    <w:rsid w:val="001A6459"/>
    <w:rsid w:val="001B2357"/>
    <w:rsid w:val="001B66AC"/>
    <w:rsid w:val="001B7F55"/>
    <w:rsid w:val="001C6B42"/>
    <w:rsid w:val="001D476F"/>
    <w:rsid w:val="001D529D"/>
    <w:rsid w:val="001E44D5"/>
    <w:rsid w:val="001E4987"/>
    <w:rsid w:val="001E788B"/>
    <w:rsid w:val="001F4C5F"/>
    <w:rsid w:val="00200E65"/>
    <w:rsid w:val="002037E1"/>
    <w:rsid w:val="0021038D"/>
    <w:rsid w:val="002122C7"/>
    <w:rsid w:val="002133B4"/>
    <w:rsid w:val="00215373"/>
    <w:rsid w:val="00240640"/>
    <w:rsid w:val="0027393A"/>
    <w:rsid w:val="00274B15"/>
    <w:rsid w:val="00280562"/>
    <w:rsid w:val="002945DC"/>
    <w:rsid w:val="002963D7"/>
    <w:rsid w:val="002A366A"/>
    <w:rsid w:val="002D38C2"/>
    <w:rsid w:val="002E4C2D"/>
    <w:rsid w:val="002F20F4"/>
    <w:rsid w:val="002F71AE"/>
    <w:rsid w:val="002F7BF1"/>
    <w:rsid w:val="003030EE"/>
    <w:rsid w:val="00312F3C"/>
    <w:rsid w:val="00317107"/>
    <w:rsid w:val="0032083C"/>
    <w:rsid w:val="0033316E"/>
    <w:rsid w:val="00334635"/>
    <w:rsid w:val="00342F16"/>
    <w:rsid w:val="00346527"/>
    <w:rsid w:val="00355D7B"/>
    <w:rsid w:val="0037337E"/>
    <w:rsid w:val="003811D1"/>
    <w:rsid w:val="0038542A"/>
    <w:rsid w:val="003971EC"/>
    <w:rsid w:val="0039759E"/>
    <w:rsid w:val="003A5F59"/>
    <w:rsid w:val="003A7E1D"/>
    <w:rsid w:val="003C0DDB"/>
    <w:rsid w:val="003C7EE7"/>
    <w:rsid w:val="003E4E72"/>
    <w:rsid w:val="003F143D"/>
    <w:rsid w:val="003F3C5E"/>
    <w:rsid w:val="003F479A"/>
    <w:rsid w:val="003F5FE6"/>
    <w:rsid w:val="003F64EE"/>
    <w:rsid w:val="00411B24"/>
    <w:rsid w:val="004172C7"/>
    <w:rsid w:val="00427949"/>
    <w:rsid w:val="00440434"/>
    <w:rsid w:val="004567DE"/>
    <w:rsid w:val="00463A13"/>
    <w:rsid w:val="004668D2"/>
    <w:rsid w:val="004742AC"/>
    <w:rsid w:val="00480BEE"/>
    <w:rsid w:val="00482164"/>
    <w:rsid w:val="00492F9E"/>
    <w:rsid w:val="004967C9"/>
    <w:rsid w:val="00497FEE"/>
    <w:rsid w:val="004A5918"/>
    <w:rsid w:val="004B5940"/>
    <w:rsid w:val="004B7D0B"/>
    <w:rsid w:val="004C05C9"/>
    <w:rsid w:val="004C5ED3"/>
    <w:rsid w:val="004E6E90"/>
    <w:rsid w:val="004F0452"/>
    <w:rsid w:val="004F75B7"/>
    <w:rsid w:val="00501F63"/>
    <w:rsid w:val="0052370F"/>
    <w:rsid w:val="00525844"/>
    <w:rsid w:val="00530569"/>
    <w:rsid w:val="00534DD9"/>
    <w:rsid w:val="005360F8"/>
    <w:rsid w:val="00536F51"/>
    <w:rsid w:val="0055112E"/>
    <w:rsid w:val="00551C7A"/>
    <w:rsid w:val="005533D5"/>
    <w:rsid w:val="00557E98"/>
    <w:rsid w:val="005639CE"/>
    <w:rsid w:val="005645A2"/>
    <w:rsid w:val="005672B9"/>
    <w:rsid w:val="005B4A92"/>
    <w:rsid w:val="005B4CE8"/>
    <w:rsid w:val="005B6AB2"/>
    <w:rsid w:val="005C2504"/>
    <w:rsid w:val="005C3BBB"/>
    <w:rsid w:val="005C4F79"/>
    <w:rsid w:val="005C5484"/>
    <w:rsid w:val="005D5E0F"/>
    <w:rsid w:val="005D7896"/>
    <w:rsid w:val="005E08A0"/>
    <w:rsid w:val="005F3F20"/>
    <w:rsid w:val="005F3FAA"/>
    <w:rsid w:val="005F6A90"/>
    <w:rsid w:val="005F7F2D"/>
    <w:rsid w:val="006007E5"/>
    <w:rsid w:val="006013A9"/>
    <w:rsid w:val="00604325"/>
    <w:rsid w:val="0060457A"/>
    <w:rsid w:val="006116FA"/>
    <w:rsid w:val="006179A4"/>
    <w:rsid w:val="00622BD4"/>
    <w:rsid w:val="00634215"/>
    <w:rsid w:val="00640F01"/>
    <w:rsid w:val="0064466A"/>
    <w:rsid w:val="00647225"/>
    <w:rsid w:val="0065231F"/>
    <w:rsid w:val="00656B52"/>
    <w:rsid w:val="00663068"/>
    <w:rsid w:val="0066402C"/>
    <w:rsid w:val="0066472A"/>
    <w:rsid w:val="0066490A"/>
    <w:rsid w:val="00667ADB"/>
    <w:rsid w:val="006828A8"/>
    <w:rsid w:val="00687D13"/>
    <w:rsid w:val="00692F15"/>
    <w:rsid w:val="00697909"/>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15C6"/>
    <w:rsid w:val="00767648"/>
    <w:rsid w:val="00780418"/>
    <w:rsid w:val="00781311"/>
    <w:rsid w:val="007910AE"/>
    <w:rsid w:val="007929AE"/>
    <w:rsid w:val="0079567F"/>
    <w:rsid w:val="007A3D92"/>
    <w:rsid w:val="007A4382"/>
    <w:rsid w:val="007B0628"/>
    <w:rsid w:val="007B4BDB"/>
    <w:rsid w:val="007B762C"/>
    <w:rsid w:val="007B7B3D"/>
    <w:rsid w:val="007C00DB"/>
    <w:rsid w:val="007D1883"/>
    <w:rsid w:val="007D297E"/>
    <w:rsid w:val="007E0863"/>
    <w:rsid w:val="007E4E54"/>
    <w:rsid w:val="007F0245"/>
    <w:rsid w:val="007F6B08"/>
    <w:rsid w:val="00802D2E"/>
    <w:rsid w:val="00806330"/>
    <w:rsid w:val="008064F2"/>
    <w:rsid w:val="00810CDF"/>
    <w:rsid w:val="008244E1"/>
    <w:rsid w:val="0083251F"/>
    <w:rsid w:val="00836A4F"/>
    <w:rsid w:val="00847D35"/>
    <w:rsid w:val="00847D9C"/>
    <w:rsid w:val="00852C9F"/>
    <w:rsid w:val="00857A29"/>
    <w:rsid w:val="008655A5"/>
    <w:rsid w:val="0086624D"/>
    <w:rsid w:val="00880C69"/>
    <w:rsid w:val="008816FD"/>
    <w:rsid w:val="008A003F"/>
    <w:rsid w:val="008B4B73"/>
    <w:rsid w:val="008C44CA"/>
    <w:rsid w:val="008C54A2"/>
    <w:rsid w:val="008C586F"/>
    <w:rsid w:val="008C6717"/>
    <w:rsid w:val="008C6882"/>
    <w:rsid w:val="008D3A6D"/>
    <w:rsid w:val="008D7B7D"/>
    <w:rsid w:val="008E26DE"/>
    <w:rsid w:val="008F2D70"/>
    <w:rsid w:val="008F3800"/>
    <w:rsid w:val="008F41A9"/>
    <w:rsid w:val="008F650A"/>
    <w:rsid w:val="0090329D"/>
    <w:rsid w:val="009038D7"/>
    <w:rsid w:val="009078E9"/>
    <w:rsid w:val="0091546A"/>
    <w:rsid w:val="00930920"/>
    <w:rsid w:val="00936677"/>
    <w:rsid w:val="009413D3"/>
    <w:rsid w:val="009658E5"/>
    <w:rsid w:val="00970C37"/>
    <w:rsid w:val="00976852"/>
    <w:rsid w:val="00990CC1"/>
    <w:rsid w:val="00997E0C"/>
    <w:rsid w:val="009A13E5"/>
    <w:rsid w:val="009A7608"/>
    <w:rsid w:val="009A7F0D"/>
    <w:rsid w:val="009B0E9B"/>
    <w:rsid w:val="009C2793"/>
    <w:rsid w:val="009D3246"/>
    <w:rsid w:val="009D54E9"/>
    <w:rsid w:val="009E36BC"/>
    <w:rsid w:val="009E72E2"/>
    <w:rsid w:val="009F0A1E"/>
    <w:rsid w:val="009F43B7"/>
    <w:rsid w:val="00A10CDC"/>
    <w:rsid w:val="00A17E14"/>
    <w:rsid w:val="00A2347B"/>
    <w:rsid w:val="00A32E83"/>
    <w:rsid w:val="00A352B5"/>
    <w:rsid w:val="00A35F44"/>
    <w:rsid w:val="00A37B3C"/>
    <w:rsid w:val="00A479D5"/>
    <w:rsid w:val="00A5432E"/>
    <w:rsid w:val="00A564C1"/>
    <w:rsid w:val="00A63CB0"/>
    <w:rsid w:val="00A67710"/>
    <w:rsid w:val="00A72681"/>
    <w:rsid w:val="00A93733"/>
    <w:rsid w:val="00A97BE5"/>
    <w:rsid w:val="00AB17B5"/>
    <w:rsid w:val="00AB3742"/>
    <w:rsid w:val="00AC73AB"/>
    <w:rsid w:val="00B4526C"/>
    <w:rsid w:val="00B47374"/>
    <w:rsid w:val="00B51BB3"/>
    <w:rsid w:val="00B52D53"/>
    <w:rsid w:val="00B60DDE"/>
    <w:rsid w:val="00B71DE5"/>
    <w:rsid w:val="00B73442"/>
    <w:rsid w:val="00B76037"/>
    <w:rsid w:val="00B804C5"/>
    <w:rsid w:val="00B9399D"/>
    <w:rsid w:val="00BA59B5"/>
    <w:rsid w:val="00BB5CDE"/>
    <w:rsid w:val="00BB5F03"/>
    <w:rsid w:val="00BB6D75"/>
    <w:rsid w:val="00BC67F0"/>
    <w:rsid w:val="00BD3ABC"/>
    <w:rsid w:val="00BD40D0"/>
    <w:rsid w:val="00BD69A0"/>
    <w:rsid w:val="00BE1927"/>
    <w:rsid w:val="00BE2A87"/>
    <w:rsid w:val="00BE6E0C"/>
    <w:rsid w:val="00BF0557"/>
    <w:rsid w:val="00BF12FD"/>
    <w:rsid w:val="00BF2E05"/>
    <w:rsid w:val="00BF4240"/>
    <w:rsid w:val="00C15BD0"/>
    <w:rsid w:val="00C21545"/>
    <w:rsid w:val="00C2275B"/>
    <w:rsid w:val="00C227DC"/>
    <w:rsid w:val="00C22E03"/>
    <w:rsid w:val="00C2469E"/>
    <w:rsid w:val="00C43910"/>
    <w:rsid w:val="00C644FA"/>
    <w:rsid w:val="00C868E8"/>
    <w:rsid w:val="00C90389"/>
    <w:rsid w:val="00C939A8"/>
    <w:rsid w:val="00CA2FF8"/>
    <w:rsid w:val="00CB1484"/>
    <w:rsid w:val="00CC5B0F"/>
    <w:rsid w:val="00CD41FF"/>
    <w:rsid w:val="00CD7130"/>
    <w:rsid w:val="00D004CD"/>
    <w:rsid w:val="00D03F25"/>
    <w:rsid w:val="00D07ECF"/>
    <w:rsid w:val="00D10060"/>
    <w:rsid w:val="00D30631"/>
    <w:rsid w:val="00D30CAB"/>
    <w:rsid w:val="00D3545C"/>
    <w:rsid w:val="00D36ADE"/>
    <w:rsid w:val="00D40806"/>
    <w:rsid w:val="00D4234C"/>
    <w:rsid w:val="00D46BBF"/>
    <w:rsid w:val="00D47901"/>
    <w:rsid w:val="00D51ACA"/>
    <w:rsid w:val="00D57EF3"/>
    <w:rsid w:val="00D61F78"/>
    <w:rsid w:val="00D735F0"/>
    <w:rsid w:val="00D76F19"/>
    <w:rsid w:val="00D814FA"/>
    <w:rsid w:val="00D81B16"/>
    <w:rsid w:val="00D84465"/>
    <w:rsid w:val="00D87B23"/>
    <w:rsid w:val="00D97A86"/>
    <w:rsid w:val="00DA50C1"/>
    <w:rsid w:val="00DA7ADE"/>
    <w:rsid w:val="00DB0811"/>
    <w:rsid w:val="00DB3CDC"/>
    <w:rsid w:val="00DB4CF5"/>
    <w:rsid w:val="00DE13FB"/>
    <w:rsid w:val="00DF5768"/>
    <w:rsid w:val="00DF60A6"/>
    <w:rsid w:val="00DF723B"/>
    <w:rsid w:val="00E021DD"/>
    <w:rsid w:val="00E12E75"/>
    <w:rsid w:val="00E135AA"/>
    <w:rsid w:val="00E2284D"/>
    <w:rsid w:val="00E26669"/>
    <w:rsid w:val="00E34547"/>
    <w:rsid w:val="00E35F05"/>
    <w:rsid w:val="00E400B9"/>
    <w:rsid w:val="00E502FD"/>
    <w:rsid w:val="00E50758"/>
    <w:rsid w:val="00E50A24"/>
    <w:rsid w:val="00E5578F"/>
    <w:rsid w:val="00E64C99"/>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272AF"/>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2</cp:revision>
  <cp:lastPrinted>2024-03-07T05:11:00Z</cp:lastPrinted>
  <dcterms:created xsi:type="dcterms:W3CDTF">2024-07-30T03:57:00Z</dcterms:created>
  <dcterms:modified xsi:type="dcterms:W3CDTF">2024-07-30T03:57:00Z</dcterms:modified>
</cp:coreProperties>
</file>